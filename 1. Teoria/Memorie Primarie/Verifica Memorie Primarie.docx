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ytbr3s3bzfhi" w:id="0"/>
      <w:bookmarkEnd w:id="0"/>
      <w:r w:rsidDel="00000000" w:rsidR="00000000" w:rsidRPr="00000000">
        <w:rPr>
          <w:rtl w:val="0"/>
        </w:rPr>
        <w:t xml:space="preserve">Stack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Segmento di memoria centrale chiamato stack segment dove vengono salvate variabili locali e parametri di un sottoprogramma.</w:t>
        <w:br w:type="textWrapping"/>
        <w:br w:type="textWrapping"/>
        <w:t xml:space="preserve">Il programma non può scrivervi direttamente ma solo in modalità LIFO (impilando, anche noto come Last In First Out) </w:t>
      </w:r>
    </w:p>
    <w:p w:rsidR="00000000" w:rsidDel="00000000" w:rsidP="00000000" w:rsidRDefault="00000000" w:rsidRPr="00000000" w14:paraId="00000004">
      <w:pPr>
        <w:rPr>
          <w:sz w:val="30"/>
          <w:szCs w:val="30"/>
        </w:rPr>
      </w:pPr>
      <w:r w:rsidDel="00000000" w:rsidR="00000000" w:rsidRPr="00000000">
        <w:rPr>
          <w:sz w:val="30"/>
          <w:szCs w:val="30"/>
          <w:rtl w:val="0"/>
        </w:rPr>
        <w:t xml:space="preserve"> </w:t>
      </w:r>
    </w:p>
    <w:p w:rsidR="00000000" w:rsidDel="00000000" w:rsidP="00000000" w:rsidRDefault="00000000" w:rsidRPr="00000000" w14:paraId="00000005">
      <w:pPr>
        <w:rPr>
          <w:sz w:val="30"/>
          <w:szCs w:val="30"/>
        </w:rPr>
      </w:pPr>
      <w:r w:rsidDel="00000000" w:rsidR="00000000" w:rsidRPr="00000000">
        <w:rPr>
          <w:sz w:val="30"/>
          <w:szCs w:val="30"/>
          <w:rtl w:val="0"/>
        </w:rPr>
        <w:t xml:space="preserve">L’indirizzo dello stack è salvato nel registro SS(</w:t>
      </w:r>
      <w:r w:rsidDel="00000000" w:rsidR="00000000" w:rsidRPr="00000000">
        <w:rPr>
          <w:b w:val="1"/>
          <w:sz w:val="30"/>
          <w:szCs w:val="30"/>
          <w:rtl w:val="0"/>
        </w:rPr>
        <w:t xml:space="preserve">Stack Segment</w:t>
      </w:r>
      <w:r w:rsidDel="00000000" w:rsidR="00000000" w:rsidRPr="00000000">
        <w:rPr>
          <w:sz w:val="30"/>
          <w:szCs w:val="30"/>
          <w:rtl w:val="0"/>
        </w:rPr>
        <w:t xml:space="preserve">)</w:t>
      </w:r>
    </w:p>
    <w:p w:rsidR="00000000" w:rsidDel="00000000" w:rsidP="00000000" w:rsidRDefault="00000000" w:rsidRPr="00000000" w14:paraId="00000006">
      <w:pPr>
        <w:rPr>
          <w:sz w:val="30"/>
          <w:szCs w:val="30"/>
        </w:rPr>
      </w:pPr>
      <w:r w:rsidDel="00000000" w:rsidR="00000000" w:rsidRPr="00000000">
        <w:rPr>
          <w:sz w:val="30"/>
          <w:szCs w:val="30"/>
          <w:rtl w:val="0"/>
        </w:rPr>
        <w:t xml:space="preserve">Il registro SP(</w:t>
      </w:r>
      <w:r w:rsidDel="00000000" w:rsidR="00000000" w:rsidRPr="00000000">
        <w:rPr>
          <w:b w:val="1"/>
          <w:sz w:val="30"/>
          <w:szCs w:val="30"/>
          <w:rtl w:val="0"/>
        </w:rPr>
        <w:t xml:space="preserve">Stack Pointer</w:t>
      </w:r>
      <w:r w:rsidDel="00000000" w:rsidR="00000000" w:rsidRPr="00000000">
        <w:rPr>
          <w:sz w:val="30"/>
          <w:szCs w:val="30"/>
          <w:rtl w:val="0"/>
        </w:rPr>
        <w:t xml:space="preserve">)</w:t>
      </w:r>
      <w:r w:rsidDel="00000000" w:rsidR="00000000" w:rsidRPr="00000000">
        <w:rPr>
          <w:sz w:val="30"/>
          <w:szCs w:val="30"/>
          <w:rtl w:val="0"/>
        </w:rPr>
        <w:t xml:space="preserve"> gestisce gli offset dello stack rispetto all’inizio del segmento</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Il segmento di stack viene </w:t>
      </w:r>
      <w:r w:rsidDel="00000000" w:rsidR="00000000" w:rsidRPr="00000000">
        <w:rPr>
          <w:b w:val="1"/>
          <w:sz w:val="30"/>
          <w:szCs w:val="30"/>
          <w:rtl w:val="0"/>
        </w:rPr>
        <w:t xml:space="preserve">gestito</w:t>
      </w:r>
      <w:r w:rsidDel="00000000" w:rsidR="00000000" w:rsidRPr="00000000">
        <w:rPr>
          <w:sz w:val="30"/>
          <w:szCs w:val="30"/>
          <w:rtl w:val="0"/>
        </w:rPr>
        <w:t xml:space="preserve"> in maniera </w:t>
      </w:r>
      <w:r w:rsidDel="00000000" w:rsidR="00000000" w:rsidRPr="00000000">
        <w:rPr>
          <w:b w:val="1"/>
          <w:sz w:val="30"/>
          <w:szCs w:val="30"/>
          <w:rtl w:val="0"/>
        </w:rPr>
        <w:t xml:space="preserve">differente</w:t>
      </w:r>
      <w:r w:rsidDel="00000000" w:rsidR="00000000" w:rsidRPr="00000000">
        <w:rPr>
          <w:sz w:val="30"/>
          <w:szCs w:val="30"/>
          <w:rtl w:val="0"/>
        </w:rPr>
        <w:t xml:space="preserve"> rispetto ad altri segmenti:</w:t>
        <w:br w:type="textWrapping"/>
      </w:r>
    </w:p>
    <w:p w:rsidR="00000000" w:rsidDel="00000000" w:rsidP="00000000" w:rsidRDefault="00000000" w:rsidRPr="00000000" w14:paraId="00000009">
      <w:pPr>
        <w:numPr>
          <w:ilvl w:val="0"/>
          <w:numId w:val="1"/>
        </w:numPr>
        <w:ind w:left="720" w:hanging="360"/>
        <w:rPr>
          <w:sz w:val="30"/>
          <w:szCs w:val="30"/>
        </w:rPr>
      </w:pPr>
      <w:r w:rsidDel="00000000" w:rsidR="00000000" w:rsidRPr="00000000">
        <w:rPr>
          <w:b w:val="1"/>
          <w:sz w:val="30"/>
          <w:szCs w:val="30"/>
          <w:rtl w:val="0"/>
        </w:rPr>
        <w:t xml:space="preserve">Dimensione tipica di 1024 bytes</w:t>
      </w:r>
      <w:r w:rsidDel="00000000" w:rsidR="00000000" w:rsidRPr="00000000">
        <w:rPr>
          <w:sz w:val="30"/>
          <w:szCs w:val="30"/>
          <w:rtl w:val="0"/>
        </w:rPr>
        <w:t xml:space="preserve"> ma lo stesso modificabile</w:t>
        <w:br w:type="textWrapping"/>
      </w:r>
    </w:p>
    <w:p w:rsidR="00000000" w:rsidDel="00000000" w:rsidP="00000000" w:rsidRDefault="00000000" w:rsidRPr="00000000" w14:paraId="0000000A">
      <w:pPr>
        <w:numPr>
          <w:ilvl w:val="0"/>
          <w:numId w:val="1"/>
        </w:numPr>
        <w:ind w:left="720" w:hanging="360"/>
        <w:rPr>
          <w:sz w:val="30"/>
          <w:szCs w:val="30"/>
        </w:rPr>
      </w:pPr>
      <w:r w:rsidDel="00000000" w:rsidR="00000000" w:rsidRPr="00000000">
        <w:rPr>
          <w:sz w:val="30"/>
          <w:szCs w:val="30"/>
          <w:rtl w:val="0"/>
        </w:rPr>
        <w:t xml:space="preserve">Lo </w:t>
      </w:r>
      <w:r w:rsidDel="00000000" w:rsidR="00000000" w:rsidRPr="00000000">
        <w:rPr>
          <w:b w:val="1"/>
          <w:sz w:val="30"/>
          <w:szCs w:val="30"/>
          <w:rtl w:val="0"/>
        </w:rPr>
        <w:t xml:space="preserve">Stack Pointer punta all’ultima cella</w:t>
      </w:r>
      <w:r w:rsidDel="00000000" w:rsidR="00000000" w:rsidRPr="00000000">
        <w:rPr>
          <w:sz w:val="30"/>
          <w:szCs w:val="30"/>
          <w:rtl w:val="0"/>
        </w:rPr>
        <w:t xml:space="preserve"> (1024 esima) contenente il valore EOS (End of Stack)</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Possiamo effettuare </w:t>
      </w:r>
      <w:r w:rsidDel="00000000" w:rsidR="00000000" w:rsidRPr="00000000">
        <w:rPr>
          <w:b w:val="1"/>
          <w:sz w:val="30"/>
          <w:szCs w:val="30"/>
          <w:rtl w:val="0"/>
        </w:rPr>
        <w:t xml:space="preserve">2 azioni</w:t>
      </w:r>
      <w:r w:rsidDel="00000000" w:rsidR="00000000" w:rsidRPr="00000000">
        <w:rPr>
          <w:sz w:val="30"/>
          <w:szCs w:val="30"/>
          <w:rtl w:val="0"/>
        </w:rPr>
        <w:t xml:space="preserve"> nello stack:</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numPr>
          <w:ilvl w:val="0"/>
          <w:numId w:val="10"/>
        </w:numPr>
        <w:ind w:left="720" w:hanging="360"/>
        <w:rPr>
          <w:sz w:val="30"/>
          <w:szCs w:val="30"/>
        </w:rPr>
      </w:pPr>
      <w:r w:rsidDel="00000000" w:rsidR="00000000" w:rsidRPr="00000000">
        <w:rPr>
          <w:b w:val="1"/>
          <w:color w:val="6d9eeb"/>
          <w:sz w:val="30"/>
          <w:szCs w:val="30"/>
          <w:rtl w:val="0"/>
        </w:rPr>
        <w:t xml:space="preserve">Push (scrittura)</w:t>
      </w:r>
      <w:r w:rsidDel="00000000" w:rsidR="00000000" w:rsidRPr="00000000">
        <w:rPr>
          <w:sz w:val="30"/>
          <w:szCs w:val="30"/>
          <w:rtl w:val="0"/>
        </w:rPr>
        <w:t xml:space="preserve">: </w:t>
      </w:r>
      <w:r w:rsidDel="00000000" w:rsidR="00000000" w:rsidRPr="00000000">
        <w:rPr>
          <w:b w:val="1"/>
          <w:sz w:val="30"/>
          <w:szCs w:val="30"/>
          <w:rtl w:val="0"/>
        </w:rPr>
        <w:t xml:space="preserve">Decrementa SP</w:t>
      </w:r>
      <w:r w:rsidDel="00000000" w:rsidR="00000000" w:rsidRPr="00000000">
        <w:rPr>
          <w:sz w:val="30"/>
          <w:szCs w:val="30"/>
          <w:rtl w:val="0"/>
        </w:rPr>
        <w:t xml:space="preserve"> di una </w:t>
      </w:r>
      <w:r w:rsidDel="00000000" w:rsidR="00000000" w:rsidRPr="00000000">
        <w:rPr>
          <w:b w:val="1"/>
          <w:sz w:val="30"/>
          <w:szCs w:val="30"/>
          <w:rtl w:val="0"/>
        </w:rPr>
        <w:t xml:space="preserve">dimensione pari al tipo di dato </w:t>
      </w:r>
      <w:r w:rsidDel="00000000" w:rsidR="00000000" w:rsidRPr="00000000">
        <w:rPr>
          <w:sz w:val="30"/>
          <w:szCs w:val="30"/>
          <w:rtl w:val="0"/>
        </w:rPr>
        <w:t xml:space="preserve">e i</w:t>
      </w:r>
      <w:r w:rsidDel="00000000" w:rsidR="00000000" w:rsidRPr="00000000">
        <w:rPr>
          <w:sz w:val="30"/>
          <w:szCs w:val="30"/>
          <w:rtl w:val="0"/>
        </w:rPr>
        <w:t xml:space="preserve">nserisce il </w:t>
      </w:r>
      <w:r w:rsidDel="00000000" w:rsidR="00000000" w:rsidRPr="00000000">
        <w:rPr>
          <w:b w:val="1"/>
          <w:sz w:val="30"/>
          <w:szCs w:val="30"/>
          <w:rtl w:val="0"/>
        </w:rPr>
        <w:t xml:space="preserve">dato in cima allo stack</w:t>
      </w:r>
      <w:r w:rsidDel="00000000" w:rsidR="00000000" w:rsidRPr="00000000">
        <w:rPr>
          <w:sz w:val="30"/>
          <w:szCs w:val="30"/>
          <w:rtl w:val="0"/>
        </w:rPr>
        <w:t xml:space="preserve">. </w:t>
      </w:r>
      <w:r w:rsidDel="00000000" w:rsidR="00000000" w:rsidRPr="00000000">
        <w:rPr>
          <w:b w:val="1"/>
          <w:sz w:val="30"/>
          <w:szCs w:val="30"/>
          <w:rtl w:val="0"/>
        </w:rPr>
        <w:t xml:space="preserve">Può causare stack overflow</w:t>
      </w:r>
      <w:r w:rsidDel="00000000" w:rsidR="00000000" w:rsidRPr="00000000">
        <w:rPr>
          <w:sz w:val="30"/>
          <w:szCs w:val="30"/>
          <w:rtl w:val="0"/>
        </w:rPr>
        <w:t xml:space="preserve"> (stack pieno) se SP arriva a 0.</w:t>
        <w:br w:type="textWrapping"/>
      </w:r>
    </w:p>
    <w:p w:rsidR="00000000" w:rsidDel="00000000" w:rsidP="00000000" w:rsidRDefault="00000000" w:rsidRPr="00000000" w14:paraId="0000000F">
      <w:pPr>
        <w:numPr>
          <w:ilvl w:val="0"/>
          <w:numId w:val="10"/>
        </w:numPr>
        <w:ind w:left="720" w:hanging="360"/>
        <w:rPr>
          <w:sz w:val="30"/>
          <w:szCs w:val="30"/>
        </w:rPr>
      </w:pPr>
      <w:r w:rsidDel="00000000" w:rsidR="00000000" w:rsidRPr="00000000">
        <w:rPr>
          <w:b w:val="1"/>
          <w:color w:val="6d9eeb"/>
          <w:sz w:val="30"/>
          <w:szCs w:val="30"/>
          <w:rtl w:val="0"/>
        </w:rPr>
        <w:t xml:space="preserve">Pop (lettura)</w:t>
      </w:r>
      <w:r w:rsidDel="00000000" w:rsidR="00000000" w:rsidRPr="00000000">
        <w:rPr>
          <w:color w:val="6d9eeb"/>
          <w:sz w:val="30"/>
          <w:szCs w:val="30"/>
          <w:rtl w:val="0"/>
        </w:rPr>
        <w:t xml:space="preserve">:</w:t>
      </w:r>
      <w:r w:rsidDel="00000000" w:rsidR="00000000" w:rsidRPr="00000000">
        <w:rPr>
          <w:b w:val="1"/>
          <w:sz w:val="30"/>
          <w:szCs w:val="30"/>
          <w:rtl w:val="0"/>
        </w:rPr>
        <w:t xml:space="preserve"> Incrementa SP</w:t>
      </w:r>
      <w:r w:rsidDel="00000000" w:rsidR="00000000" w:rsidRPr="00000000">
        <w:rPr>
          <w:sz w:val="30"/>
          <w:szCs w:val="30"/>
          <w:rtl w:val="0"/>
        </w:rPr>
        <w:t xml:space="preserve"> di una </w:t>
      </w:r>
      <w:r w:rsidDel="00000000" w:rsidR="00000000" w:rsidRPr="00000000">
        <w:rPr>
          <w:b w:val="1"/>
          <w:sz w:val="30"/>
          <w:szCs w:val="30"/>
          <w:rtl w:val="0"/>
        </w:rPr>
        <w:t xml:space="preserve">dimensione pari al tipo di dato</w:t>
      </w:r>
      <w:r w:rsidDel="00000000" w:rsidR="00000000" w:rsidRPr="00000000">
        <w:rPr>
          <w:sz w:val="30"/>
          <w:szCs w:val="30"/>
          <w:rtl w:val="0"/>
        </w:rPr>
        <w:t xml:space="preserve">, </w:t>
      </w:r>
      <w:r w:rsidDel="00000000" w:rsidR="00000000" w:rsidRPr="00000000">
        <w:rPr>
          <w:b w:val="1"/>
          <w:sz w:val="30"/>
          <w:szCs w:val="30"/>
          <w:rtl w:val="0"/>
        </w:rPr>
        <w:t xml:space="preserve">rende disponibile lo spazio</w:t>
      </w:r>
      <w:r w:rsidDel="00000000" w:rsidR="00000000" w:rsidRPr="00000000">
        <w:rPr>
          <w:sz w:val="30"/>
          <w:szCs w:val="30"/>
          <w:rtl w:val="0"/>
        </w:rPr>
        <w:t xml:space="preserve"> occupato dal dato </w:t>
      </w:r>
      <w:r w:rsidDel="00000000" w:rsidR="00000000" w:rsidRPr="00000000">
        <w:rPr>
          <w:b w:val="1"/>
          <w:sz w:val="30"/>
          <w:szCs w:val="30"/>
          <w:rtl w:val="0"/>
        </w:rPr>
        <w:t xml:space="preserve">puntato da SP</w:t>
      </w:r>
      <w:r w:rsidDel="00000000" w:rsidR="00000000" w:rsidRPr="00000000">
        <w:rPr>
          <w:sz w:val="30"/>
          <w:szCs w:val="30"/>
          <w:rtl w:val="0"/>
        </w:rPr>
        <w:t xml:space="preserve"> prima dell'incremento, </w:t>
      </w:r>
      <w:r w:rsidDel="00000000" w:rsidR="00000000" w:rsidRPr="00000000">
        <w:rPr>
          <w:b w:val="1"/>
          <w:sz w:val="30"/>
          <w:szCs w:val="30"/>
          <w:rtl w:val="0"/>
        </w:rPr>
        <w:t xml:space="preserve">senza cancellare il dato stesso</w:t>
      </w:r>
      <w:r w:rsidDel="00000000" w:rsidR="00000000" w:rsidRPr="00000000">
        <w:rPr>
          <w:sz w:val="30"/>
          <w:szCs w:val="30"/>
          <w:rtl w:val="0"/>
        </w:rPr>
        <w:t xml:space="preserve">. </w:t>
      </w:r>
      <w:r w:rsidDel="00000000" w:rsidR="00000000" w:rsidRPr="00000000">
        <w:rPr>
          <w:b w:val="1"/>
          <w:sz w:val="30"/>
          <w:szCs w:val="30"/>
          <w:rtl w:val="0"/>
        </w:rPr>
        <w:t xml:space="preserve">Può causare stack underflow</w:t>
      </w:r>
      <w:r w:rsidDel="00000000" w:rsidR="00000000" w:rsidRPr="00000000">
        <w:rPr>
          <w:sz w:val="30"/>
          <w:szCs w:val="30"/>
          <w:rtl w:val="0"/>
        </w:rPr>
        <w:t xml:space="preserve"> (stack vuoto) se SP arriva al valore massimo.</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b w:val="1"/>
          <w:color w:val="6d9eeb"/>
          <w:sz w:val="30"/>
          <w:szCs w:val="30"/>
          <w:rtl w:val="0"/>
        </w:rPr>
        <w:t xml:space="preserve">Scrittura:</w:t>
      </w:r>
      <w:r w:rsidDel="00000000" w:rsidR="00000000" w:rsidRPr="00000000">
        <w:rPr>
          <w:sz w:val="30"/>
          <w:szCs w:val="30"/>
          <w:rtl w:val="0"/>
        </w:rPr>
        <w:t xml:space="preserve"> la CPU decrementa il puntatore dello stack pointer e trasferisce il dato puntato dallo stack pointer.</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b w:val="1"/>
          <w:color w:val="6d9eeb"/>
          <w:sz w:val="30"/>
          <w:szCs w:val="30"/>
          <w:rtl w:val="0"/>
        </w:rPr>
        <w:t xml:space="preserve">Lettura:</w:t>
      </w:r>
      <w:r w:rsidDel="00000000" w:rsidR="00000000" w:rsidRPr="00000000">
        <w:rPr>
          <w:sz w:val="30"/>
          <w:szCs w:val="30"/>
          <w:rtl w:val="0"/>
        </w:rPr>
        <w:t xml:space="preserve"> La cpu trasferisce il dato dall’indirizzo di memoria a cui punta SP, e successivamente incrementa quest'ultimo.</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Lo stack viene utilizzato nei linguaggi ad alto livello per allocare variabili locali di un metodo/funzione oppure per salvare lo stato di un processo al verificarsi di un interrupt.</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Ogni tipologia di variabile ha il suo peso. Es: int 4 byte, float 4 byte, double 8 byte, long 8 byte, short 2 byte, char 1 byte, bool 1 byte, void 0 byte, long double 16 byte…</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All’interno della memoria i dati non vengono cancellati e verranno poi sovrascritti. (Es. dopo una POP la PUSH sovrascriverà).</w:t>
        <w:br w:type="textWrapping"/>
        <w:br w:type="textWrapping"/>
        <w:t xml:space="preserve">Lo stack per convenzione viene decrementato dal basso verso l'alto quindi 1000 in fondo e 0000 in cima (img sotto, FFFF è il max). Architetture di questo tipo sono per esempio la x86</w:t>
      </w:r>
    </w:p>
    <w:p w:rsidR="00000000" w:rsidDel="00000000" w:rsidP="00000000" w:rsidRDefault="00000000" w:rsidRPr="00000000" w14:paraId="0000001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24500" cy="4514850"/>
                <wp:effectExtent b="0" l="0" r="0" t="0"/>
                <wp:wrapSquare wrapText="bothSides" distB="114300" distT="114300" distL="114300" distR="114300"/>
                <wp:docPr id="1" name=""/>
                <a:graphic>
                  <a:graphicData uri="http://schemas.microsoft.com/office/word/2010/wordprocessingGroup">
                    <wpg:wgp>
                      <wpg:cNvGrpSpPr/>
                      <wpg:grpSpPr>
                        <a:xfrm>
                          <a:off x="1839350" y="413450"/>
                          <a:ext cx="5524500" cy="4514850"/>
                          <a:chOff x="1839350" y="413450"/>
                          <a:chExt cx="5510025" cy="4502275"/>
                        </a:xfrm>
                      </wpg:grpSpPr>
                      <wps:wsp>
                        <wps:cNvSpPr/>
                        <wps:cNvPr id="2" name="Shape 2"/>
                        <wps:spPr>
                          <a:xfrm>
                            <a:off x="2428125" y="418225"/>
                            <a:ext cx="2294100" cy="43548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423025" y="97137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17925" y="16925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17925" y="24590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17925" y="32255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3025" y="39920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75175" y="418225"/>
                            <a:ext cx="0" cy="435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4001500" y="4163925"/>
                            <a:ext cx="4263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10" name="Shape 10"/>
                        <wps:spPr>
                          <a:xfrm>
                            <a:off x="2539800" y="4184175"/>
                            <a:ext cx="8934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FFFFh</w:t>
                              </w:r>
                            </w:p>
                          </w:txbxContent>
                        </wps:txbx>
                        <wps:bodyPr anchorCtr="0" anchor="t" bIns="91425" lIns="91425" spcFirstLastPara="1" rIns="91425" wrap="square" tIns="91425">
                          <a:noAutofit/>
                        </wps:bodyPr>
                      </wps:wsp>
                      <wps:wsp>
                        <wps:cNvSpPr txBox="1"/>
                        <wps:cNvPr id="11" name="Shape 11"/>
                        <wps:spPr>
                          <a:xfrm>
                            <a:off x="2539800" y="3400875"/>
                            <a:ext cx="8934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FFFEh</w:t>
                              </w:r>
                            </w:p>
                          </w:txbxContent>
                        </wps:txbx>
                        <wps:bodyPr anchorCtr="0" anchor="t" bIns="91425" lIns="91425" spcFirstLastPara="1" rIns="91425" wrap="square" tIns="91425">
                          <a:noAutofit/>
                        </wps:bodyPr>
                      </wps:wsp>
                      <wps:wsp>
                        <wps:cNvSpPr txBox="1"/>
                        <wps:cNvPr id="12" name="Shape 12"/>
                        <wps:spPr>
                          <a:xfrm>
                            <a:off x="2539800" y="2634375"/>
                            <a:ext cx="8934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FFFDh</w:t>
                              </w:r>
                            </w:p>
                          </w:txbxContent>
                        </wps:txbx>
                        <wps:bodyPr anchorCtr="0" anchor="t" bIns="91425" lIns="91425" spcFirstLastPara="1" rIns="91425" wrap="square" tIns="91425">
                          <a:noAutofit/>
                        </wps:bodyPr>
                      </wps:wsp>
                      <wps:wsp>
                        <wps:cNvCnPr/>
                        <wps:spPr>
                          <a:xfrm rot="10800000">
                            <a:off x="4965700" y="2539775"/>
                            <a:ext cx="30600" cy="21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5148575" y="3408975"/>
                            <a:ext cx="220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w:t>
                              </w:r>
                            </w:p>
                          </w:txbxContent>
                        </wps:txbx>
                        <wps:bodyPr anchorCtr="0" anchor="t" bIns="91425" lIns="91425" spcFirstLastPara="1" rIns="91425" wrap="square" tIns="91425">
                          <a:spAutoFit/>
                        </wps:bodyPr>
                      </wps:wsp>
                      <wps:wsp>
                        <wps:cNvSpPr txBox="1"/>
                        <wps:cNvPr id="15" name="Shape 15"/>
                        <wps:spPr>
                          <a:xfrm>
                            <a:off x="5402375" y="3869025"/>
                            <a:ext cx="15612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Svuoto FFFFh e sposto 2 nel nuovo indirizzo indicato da SP</w:t>
                              </w:r>
                            </w:p>
                          </w:txbxContent>
                        </wps:txbx>
                        <wps:bodyPr anchorCtr="0" anchor="t" bIns="91425" lIns="91425" spcFirstLastPara="1" rIns="91425" wrap="square" tIns="91425">
                          <a:spAutoFit/>
                        </wps:bodyPr>
                      </wps:wsp>
                      <wps:wsp>
                        <wps:cNvSpPr txBox="1"/>
                        <wps:cNvPr id="16" name="Shape 16"/>
                        <wps:spPr>
                          <a:xfrm>
                            <a:off x="1839350" y="2692050"/>
                            <a:ext cx="4263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24500" cy="45148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524500" cy="4514850"/>
                        </a:xfrm>
                        <a:prstGeom prst="rect"/>
                        <a:ln/>
                      </pic:spPr>
                    </pic:pic>
                  </a:graphicData>
                </a:graphic>
              </wp:anchor>
            </w:drawing>
          </mc:Fallback>
        </mc:AlternateContent>
      </w:r>
    </w:p>
    <w:p w:rsidR="00000000" w:rsidDel="00000000" w:rsidP="00000000" w:rsidRDefault="00000000" w:rsidRPr="00000000" w14:paraId="0000001D">
      <w:pPr>
        <w:rPr>
          <w:color w:val="bf9000"/>
          <w:sz w:val="32"/>
          <w:szCs w:val="32"/>
        </w:rPr>
      </w:pPr>
      <w:r w:rsidDel="00000000" w:rsidR="00000000" w:rsidRPr="00000000">
        <w:rPr>
          <w:rtl w:val="0"/>
        </w:rPr>
      </w:r>
    </w:p>
    <w:p w:rsidR="00000000" w:rsidDel="00000000" w:rsidP="00000000" w:rsidRDefault="00000000" w:rsidRPr="00000000" w14:paraId="0000001E">
      <w:pPr>
        <w:rPr>
          <w:color w:val="f9cb9c"/>
          <w:sz w:val="30"/>
          <w:szCs w:val="30"/>
        </w:rPr>
      </w:pPr>
      <w:r w:rsidDel="00000000" w:rsidR="00000000" w:rsidRPr="00000000">
        <w:rPr>
          <w:color w:val="f9cb9c"/>
          <w:sz w:val="30"/>
          <w:szCs w:val="30"/>
          <w:rtl w:val="0"/>
        </w:rPr>
        <w:t xml:space="preserve">Memorie a semiconduttore</w:t>
      </w:r>
    </w:p>
    <w:p w:rsidR="00000000" w:rsidDel="00000000" w:rsidP="00000000" w:rsidRDefault="00000000" w:rsidRPr="00000000" w14:paraId="0000001F">
      <w:pPr>
        <w:rPr>
          <w:color w:val="ffd966"/>
          <w:sz w:val="32"/>
          <w:szCs w:val="32"/>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0"/>
          <w:szCs w:val="30"/>
          <w:rtl w:val="0"/>
        </w:rPr>
        <w:t xml:space="preserve">Si dividono in volatili e non volatili.</w:t>
      </w:r>
      <w:r w:rsidDel="00000000" w:rsidR="00000000" w:rsidRPr="00000000">
        <w:rPr>
          <w:sz w:val="32"/>
          <w:szCs w:val="32"/>
        </w:rPr>
        <w:drawing>
          <wp:inline distB="114300" distT="114300" distL="114300" distR="114300">
            <wp:extent cx="4438650" cy="275272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386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pStyle w:val="Heading2"/>
        <w:rPr/>
      </w:pPr>
      <w:bookmarkStart w:colFirst="0" w:colLast="0" w:name="_o1poba9soln" w:id="1"/>
      <w:bookmarkEnd w:id="1"/>
      <w:r w:rsidDel="00000000" w:rsidR="00000000" w:rsidRPr="00000000">
        <w:rPr>
          <w:rtl w:val="0"/>
        </w:rPr>
        <w:t xml:space="preserve">Memoria RAM</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Mantiene i dati e istruzioni dei programmi in esecuzione.</w:t>
        <w:br w:type="textWrapping"/>
        <w:t xml:space="preserve">La RAM è volatile, riscrivibile, veloce, meno capace, costosa, ad accesso diretto</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Si divide in due gruppi principali:</w:t>
      </w:r>
    </w:p>
    <w:p w:rsidR="00000000" w:rsidDel="00000000" w:rsidP="00000000" w:rsidRDefault="00000000" w:rsidRPr="00000000" w14:paraId="00000027">
      <w:pPr>
        <w:numPr>
          <w:ilvl w:val="0"/>
          <w:numId w:val="7"/>
        </w:numPr>
        <w:ind w:left="720" w:hanging="360"/>
        <w:rPr>
          <w:sz w:val="30"/>
          <w:szCs w:val="30"/>
        </w:rPr>
      </w:pPr>
      <w:r w:rsidDel="00000000" w:rsidR="00000000" w:rsidRPr="00000000">
        <w:rPr>
          <w:sz w:val="30"/>
          <w:szCs w:val="30"/>
          <w:rtl w:val="0"/>
        </w:rPr>
        <w:t xml:space="preserve">Dynamic RAM (DRAM)</w:t>
      </w:r>
    </w:p>
    <w:p w:rsidR="00000000" w:rsidDel="00000000" w:rsidP="00000000" w:rsidRDefault="00000000" w:rsidRPr="00000000" w14:paraId="00000028">
      <w:pPr>
        <w:numPr>
          <w:ilvl w:val="0"/>
          <w:numId w:val="7"/>
        </w:numPr>
        <w:ind w:left="720" w:hanging="360"/>
        <w:rPr>
          <w:sz w:val="30"/>
          <w:szCs w:val="30"/>
        </w:rPr>
      </w:pPr>
      <w:r w:rsidDel="00000000" w:rsidR="00000000" w:rsidRPr="00000000">
        <w:rPr>
          <w:sz w:val="30"/>
          <w:szCs w:val="30"/>
          <w:rtl w:val="0"/>
        </w:rPr>
        <w:t xml:space="preserve">Static RAM (SRAM)</w:t>
      </w:r>
    </w:p>
    <w:p w:rsidR="00000000" w:rsidDel="00000000" w:rsidP="00000000" w:rsidRDefault="00000000" w:rsidRPr="00000000" w14:paraId="00000029">
      <w:pPr>
        <w:ind w:left="0" w:firstLine="0"/>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La densità di memoria rappresenta la quantità di informazioni che possono essere immagazzinate in una determinata area di memoria.</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+Densità –&gt; +Grande la quantità di dati che posso inserire in un singolo chip di silicio.</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La DRAM ha una densità di memoria molto maggiore rispetto alla SRAM</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La DRAM ha bisogno di grandi quantità di energia per i costanti refresh.</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Le prestazioni della SRAM la rendono migliore per applicazioni che richiedono più velocità in accesso grazie alla sua natura statica e la mancanza di refresh costante (grazie ai transistor), consuma anche meno energia. Spesso viene usata come memoria di cache per compensare le sue limitazioni, viene sfruttata la sua velocità per fornire un accesso rapido ai dati più utilizzati.</w:t>
      </w:r>
    </w:p>
    <w:p w:rsidR="00000000" w:rsidDel="00000000" w:rsidP="00000000" w:rsidRDefault="00000000" w:rsidRPr="00000000" w14:paraId="00000033">
      <w:pPr>
        <w:rPr>
          <w:sz w:val="30"/>
          <w:szCs w:val="30"/>
        </w:rPr>
      </w:pPr>
      <w:r w:rsidDel="00000000" w:rsidR="00000000" w:rsidRPr="00000000">
        <w:rPr>
          <w:sz w:val="30"/>
          <w:szCs w:val="30"/>
          <w:rtl w:val="0"/>
        </w:rPr>
        <w:t xml:space="preserve">Il valore di bit viene salvato tramite flip-flop, mantenendo il valore fino a quando è presente l’alimentazione e ha una densità bassa.</w:t>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tl w:val="0"/>
        </w:rPr>
        <w:t xml:space="preserve">La SRAM ha 6 transistor.</w:t>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sz w:val="30"/>
          <w:szCs w:val="30"/>
          <w:rtl w:val="0"/>
        </w:rPr>
        <w:t xml:space="preserve">La densità influenza il costo e le prestazioni. Le prestazioni della memoria sono influenzate da latenza e larghezza di banda</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sz w:val="30"/>
          <w:szCs w:val="30"/>
          <w:rtl w:val="0"/>
        </w:rPr>
        <w:t xml:space="preserve">Latenza (tempo di accesso alle informazioni): specifica il numero di cicli di clock necessari per eseguire una operazione (-latenza + velocemente si eseguono le operazioni)</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La maggiore densità per quanto comporti dimensioni maggiori porta a una congestione dei circuiti aumentando la latenza</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sz w:val="30"/>
          <w:szCs w:val="30"/>
          <w:rtl w:val="0"/>
        </w:rPr>
        <w:t xml:space="preserve">In conclusione l’uso tra queste due ram dipende in base al tipo di esigenze dell’applicazione.</w:t>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sz w:val="30"/>
          <w:szCs w:val="30"/>
          <w:rtl w:val="0"/>
        </w:rPr>
        <w:t xml:space="preserve">La DRAM consente di memorizzare ogni bit di dati all’interno di un circuito integrato, viene usata come memoria standard per i computer desktop moderni (forma completa memoria ad accesso casuale dinamico). La presenza di bit viene indicata tramite la presenza di carica in un condensatore, richiede un refresh periodico per mantenere il valore (un condensatore carico tende a disperdere carica) e ha un’alta densità, consuma anche più energia. Ha anche più latenza rispetto alla SRAM perché più densità crea più latenza.</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1 condensatore e 1 transistor</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Refresh: il dato viene letto e poi riscritto.</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La DRAM compensa la latenza con una larghezza di banda (frequenza) molto elevata.</w:t>
      </w:r>
    </w:p>
    <w:p w:rsidR="00000000" w:rsidDel="00000000" w:rsidP="00000000" w:rsidRDefault="00000000" w:rsidRPr="00000000" w14:paraId="00000046">
      <w:pPr>
        <w:jc w:val="center"/>
        <w:rPr>
          <w:sz w:val="30"/>
          <w:szCs w:val="30"/>
        </w:rPr>
      </w:pPr>
      <w:r w:rsidDel="00000000" w:rsidR="00000000" w:rsidRPr="00000000">
        <w:rPr>
          <w:sz w:val="30"/>
          <w:szCs w:val="30"/>
        </w:rPr>
        <w:drawing>
          <wp:inline distB="114300" distT="114300" distL="114300" distR="114300">
            <wp:extent cx="5800725" cy="3638550"/>
            <wp:effectExtent b="0" l="0" r="0" t="0"/>
            <wp:docPr descr="SRAM vs DRAM » Network Interview" id="3" name="image3.jpg"/>
            <a:graphic>
              <a:graphicData uri="http://schemas.openxmlformats.org/drawingml/2006/picture">
                <pic:pic>
                  <pic:nvPicPr>
                    <pic:cNvPr descr="SRAM vs DRAM » Network Interview" id="0" name="image3.jpg"/>
                    <pic:cNvPicPr preferRelativeResize="0"/>
                  </pic:nvPicPr>
                  <pic:blipFill>
                    <a:blip r:embed="rId8"/>
                    <a:srcRect b="9766" l="5425" r="5278" t="9129"/>
                    <a:stretch>
                      <a:fillRect/>
                    </a:stretch>
                  </pic:blipFill>
                  <pic:spPr>
                    <a:xfrm>
                      <a:off x="0" y="0"/>
                      <a:ext cx="58007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Capacità: SRAM 1mb -&gt; 16mb </w:t>
      </w:r>
    </w:p>
    <w:p w:rsidR="00000000" w:rsidDel="00000000" w:rsidP="00000000" w:rsidRDefault="00000000" w:rsidRPr="00000000" w14:paraId="00000049">
      <w:pPr>
        <w:rPr>
          <w:sz w:val="30"/>
          <w:szCs w:val="30"/>
        </w:rPr>
      </w:pPr>
      <w:r w:rsidDel="00000000" w:rsidR="00000000" w:rsidRPr="00000000">
        <w:rPr>
          <w:sz w:val="30"/>
          <w:szCs w:val="30"/>
          <w:rtl w:val="0"/>
        </w:rPr>
        <w:t xml:space="preserve">DRAM 1gb -&gt; 16gb</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tl w:val="0"/>
        </w:rPr>
        <w:t xml:space="preserve">La SRAM è memoria su chip mentre DRAM è off-chip</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 xml:space="preserve">NON HO SEGNATO LE LATENZE DI OGNUNA!!!</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sz w:val="30"/>
          <w:szCs w:val="30"/>
          <w:rtl w:val="0"/>
        </w:rPr>
        <w:t xml:space="preserve">Le DRAM possono essere classificate in 3 tipi:</w:t>
      </w:r>
    </w:p>
    <w:p w:rsidR="00000000" w:rsidDel="00000000" w:rsidP="00000000" w:rsidRDefault="00000000" w:rsidRPr="00000000" w14:paraId="00000050">
      <w:pPr>
        <w:numPr>
          <w:ilvl w:val="0"/>
          <w:numId w:val="3"/>
        </w:numPr>
        <w:ind w:left="720" w:hanging="360"/>
        <w:rPr>
          <w:sz w:val="30"/>
          <w:szCs w:val="30"/>
        </w:rPr>
      </w:pPr>
      <w:r w:rsidDel="00000000" w:rsidR="00000000" w:rsidRPr="00000000">
        <w:rPr>
          <w:sz w:val="30"/>
          <w:szCs w:val="30"/>
          <w:rtl w:val="0"/>
        </w:rPr>
        <w:t xml:space="preserve">SDRAM</w:t>
      </w:r>
    </w:p>
    <w:p w:rsidR="00000000" w:rsidDel="00000000" w:rsidP="00000000" w:rsidRDefault="00000000" w:rsidRPr="00000000" w14:paraId="00000051">
      <w:pPr>
        <w:numPr>
          <w:ilvl w:val="0"/>
          <w:numId w:val="3"/>
        </w:numPr>
        <w:ind w:left="720" w:hanging="360"/>
        <w:rPr>
          <w:sz w:val="30"/>
          <w:szCs w:val="30"/>
        </w:rPr>
      </w:pPr>
      <w:r w:rsidDel="00000000" w:rsidR="00000000" w:rsidRPr="00000000">
        <w:rPr>
          <w:sz w:val="30"/>
          <w:szCs w:val="30"/>
          <w:rtl w:val="0"/>
        </w:rPr>
        <w:t xml:space="preserve">DDR SDRAM</w:t>
      </w:r>
    </w:p>
    <w:p w:rsidR="00000000" w:rsidDel="00000000" w:rsidP="00000000" w:rsidRDefault="00000000" w:rsidRPr="00000000" w14:paraId="00000052">
      <w:pPr>
        <w:numPr>
          <w:ilvl w:val="0"/>
          <w:numId w:val="3"/>
        </w:numPr>
        <w:ind w:left="720" w:hanging="360"/>
        <w:rPr>
          <w:sz w:val="30"/>
          <w:szCs w:val="30"/>
        </w:rPr>
      </w:pPr>
      <w:r w:rsidDel="00000000" w:rsidR="00000000" w:rsidRPr="00000000">
        <w:rPr>
          <w:sz w:val="30"/>
          <w:szCs w:val="30"/>
          <w:rtl w:val="0"/>
        </w:rPr>
        <w:t xml:space="preserve">RDRAM</w:t>
      </w:r>
    </w:p>
    <w:p w:rsidR="00000000" w:rsidDel="00000000" w:rsidP="00000000" w:rsidRDefault="00000000" w:rsidRPr="00000000" w14:paraId="00000053">
      <w:pPr>
        <w:ind w:left="0" w:firstLine="0"/>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rtl w:val="0"/>
        </w:rPr>
        <w:t xml:space="preserve">La SDRAM esegue il refresh in modo sincrono alla CPU (prima la CPU legge, poi refresh).</w:t>
      </w:r>
    </w:p>
    <w:p w:rsidR="00000000" w:rsidDel="00000000" w:rsidP="00000000" w:rsidRDefault="00000000" w:rsidRPr="00000000" w14:paraId="00000055">
      <w:pPr>
        <w:rPr>
          <w:sz w:val="30"/>
          <w:szCs w:val="30"/>
        </w:rPr>
      </w:pPr>
      <w:r w:rsidDel="00000000" w:rsidR="00000000" w:rsidRPr="00000000">
        <w:rPr>
          <w:sz w:val="30"/>
          <w:szCs w:val="30"/>
          <w:rtl w:val="0"/>
        </w:rPr>
        <w:t xml:space="preserve">La sua velocità è anch'essa sincronizzata con la velocità del clock nel pc.</w:t>
      </w:r>
    </w:p>
    <w:p w:rsidR="00000000" w:rsidDel="00000000" w:rsidP="00000000" w:rsidRDefault="00000000" w:rsidRPr="00000000" w14:paraId="00000056">
      <w:pPr>
        <w:rPr>
          <w:sz w:val="30"/>
          <w:szCs w:val="30"/>
        </w:rPr>
      </w:pPr>
      <w:r w:rsidDel="00000000" w:rsidR="00000000" w:rsidRPr="00000000">
        <w:rPr>
          <w:sz w:val="30"/>
          <w:szCs w:val="30"/>
          <w:rtl w:val="0"/>
        </w:rPr>
        <w:t xml:space="preserve">Nata per adeguarsi alla velocità degli altri componenti di un computer.</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DDR(Double Data Rate): presenta varianti dall’ 1 al 5.</w:t>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sz w:val="30"/>
          <w:szCs w:val="30"/>
          <w:rtl w:val="0"/>
        </w:rPr>
        <w:t xml:space="preserve">Anche detta DDR SDRAM ovvero con un solo passaggio si fa una doppia lettura.</w:t>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METTO TABELLA DIFFERENZE SDRAM E DDR!!</w:t>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sz w:val="30"/>
          <w:szCs w:val="30"/>
          <w:rtl w:val="0"/>
        </w:rPr>
        <w:t xml:space="preserve">RDRAM(Rambus DRAM) era un alternativa alla SDRAM a causa del loro costo e del copyright costavano troppo e quindi cadute in disuso.</w:t>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DDR ha voltaggio più basso, velocità clock e dati maggiore, più pin e più recente.</w:t>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sz w:val="30"/>
          <w:szCs w:val="30"/>
          <w:rtl w:val="0"/>
        </w:rPr>
        <w:t xml:space="preserve">Le DDR prima gen, possiede una larghezza di banda maggiore rispetto alla SDRAM. Utilizza entrambe le fasi del ciclo del Clock in modo da fare un doppio giro per ogni ciclo di clock. </w:t>
      </w:r>
    </w:p>
    <w:p w:rsidR="00000000" w:rsidDel="00000000" w:rsidP="00000000" w:rsidRDefault="00000000" w:rsidRPr="00000000" w14:paraId="00000063">
      <w:pPr>
        <w:rPr>
          <w:sz w:val="30"/>
          <w:szCs w:val="30"/>
        </w:rPr>
      </w:pPr>
      <w:r w:rsidDel="00000000" w:rsidR="00000000" w:rsidRPr="00000000">
        <w:rPr>
          <w:sz w:val="30"/>
          <w:szCs w:val="30"/>
          <w:rtl w:val="0"/>
        </w:rPr>
        <w:t xml:space="preserve">Questo tipo di architettura semplifica la loro costruzione e aumenta il loro risparmio energetico, hanno bus da 64 bit e una memoria media di 512Mb. </w:t>
      </w:r>
      <w:r w:rsidDel="00000000" w:rsidR="00000000" w:rsidRPr="00000000">
        <w:rPr>
          <w:sz w:val="30"/>
          <w:szCs w:val="30"/>
          <w:rtl w:val="0"/>
        </w:rPr>
        <w:t xml:space="preserve">Avevano un buffer di prefetch di 2 bit</w:t>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sz w:val="30"/>
          <w:szCs w:val="30"/>
          <w:rtl w:val="0"/>
        </w:rPr>
        <w:t xml:space="preserve">Il prefetch è la capacità di trasferire bit di dati dell’array di memoria al buffer interno di input/output per ogni ciclo di clock in anticipo</w:t>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sz w:val="30"/>
          <w:szCs w:val="30"/>
          <w:rtl w:val="0"/>
        </w:rPr>
        <w:t xml:space="preserve">DDR2: due volte più veloce della prima gen. con buffer di prefetch di 4 bit. La velocità di clock tra 133 - 200 MHz, come le prime DRR.</w:t>
      </w:r>
    </w:p>
    <w:p w:rsidR="00000000" w:rsidDel="00000000" w:rsidP="00000000" w:rsidRDefault="00000000" w:rsidRPr="00000000" w14:paraId="00000068">
      <w:pPr>
        <w:rPr>
          <w:sz w:val="30"/>
          <w:szCs w:val="30"/>
        </w:rPr>
      </w:pPr>
      <w:r w:rsidDel="00000000" w:rsidR="00000000" w:rsidRPr="00000000">
        <w:rPr>
          <w:sz w:val="30"/>
          <w:szCs w:val="30"/>
          <w:rtl w:val="0"/>
        </w:rPr>
        <w:t xml:space="preserve">Velocità di trasferimento: 533 - 800 MT/s.</w:t>
        <w:br w:type="textWrapping"/>
        <w:t xml:space="preserve">Transfer rate pari a 4 volte la frequenza del clock, connettore a 240 pin. Velocità pari alla DDR ma considerando che aveva un transfer rate migliore la rendeva più veloce.</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sz w:val="30"/>
          <w:szCs w:val="30"/>
          <w:rtl w:val="0"/>
        </w:rPr>
        <w:t xml:space="preserve">DDR3: consumo energetico ridotto del 40%, velocità di trasferimento: 800 - 1600 MT/s. Buffer di prefetch di 8 bit.</w:t>
      </w:r>
    </w:p>
    <w:p w:rsidR="00000000" w:rsidDel="00000000" w:rsidP="00000000" w:rsidRDefault="00000000" w:rsidRPr="00000000" w14:paraId="0000006C">
      <w:pPr>
        <w:rPr>
          <w:sz w:val="30"/>
          <w:szCs w:val="30"/>
        </w:rPr>
      </w:pPr>
      <w:r w:rsidDel="00000000" w:rsidR="00000000" w:rsidRPr="00000000">
        <w:rPr>
          <w:sz w:val="30"/>
          <w:szCs w:val="30"/>
          <w:rtl w:val="0"/>
        </w:rPr>
        <w:t xml:space="preserve">Hanno aggiunto 2 funzioni: ASR (Automatic Self Refresh) e STR, fanno sì che la memoria  controlli la frequenza di clock si aggiorna a seconda della temperatura.</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sz w:val="30"/>
          <w:szCs w:val="30"/>
          <w:rtl w:val="0"/>
        </w:rPr>
        <w:t xml:space="preserve">DDR4: Tensione operativa più bassa (1,2 V) e maggiore velocità di trasferimento 2133 - 3200 MT/s.</w:t>
      </w:r>
    </w:p>
    <w:p w:rsidR="00000000" w:rsidDel="00000000" w:rsidP="00000000" w:rsidRDefault="00000000" w:rsidRPr="00000000" w14:paraId="0000006F">
      <w:pPr>
        <w:rPr>
          <w:sz w:val="30"/>
          <w:szCs w:val="30"/>
        </w:rPr>
      </w:pPr>
      <w:r w:rsidDel="00000000" w:rsidR="00000000" w:rsidRPr="00000000">
        <w:rPr>
          <w:sz w:val="30"/>
          <w:szCs w:val="30"/>
          <w:rtl w:val="0"/>
        </w:rPr>
        <w:t xml:space="preserve">Aggiunge 4 nuove tecnologie Bank Group: Ogni banco di memoria ha la funzione single head. Le funzioni sono: </w:t>
      </w:r>
      <w:r w:rsidDel="00000000" w:rsidR="00000000" w:rsidRPr="00000000">
        <w:rPr>
          <w:b w:val="1"/>
          <w:sz w:val="30"/>
          <w:szCs w:val="30"/>
          <w:rtl w:val="0"/>
        </w:rPr>
        <w:t xml:space="preserve">DBI</w:t>
      </w:r>
      <w:r w:rsidDel="00000000" w:rsidR="00000000" w:rsidRPr="00000000">
        <w:rPr>
          <w:sz w:val="30"/>
          <w:szCs w:val="30"/>
          <w:rtl w:val="0"/>
        </w:rPr>
        <w:t xml:space="preserve">(Data bus inversion), </w:t>
      </w:r>
      <w:r w:rsidDel="00000000" w:rsidR="00000000" w:rsidRPr="00000000">
        <w:rPr>
          <w:b w:val="1"/>
          <w:sz w:val="30"/>
          <w:szCs w:val="30"/>
          <w:rtl w:val="0"/>
        </w:rPr>
        <w:t xml:space="preserve">CRC</w:t>
      </w:r>
      <w:r w:rsidDel="00000000" w:rsidR="00000000" w:rsidRPr="00000000">
        <w:rPr>
          <w:sz w:val="30"/>
          <w:szCs w:val="30"/>
          <w:rtl w:val="0"/>
        </w:rPr>
        <w:t xml:space="preserve">(Cyclic Redundancy Check) e </w:t>
      </w:r>
      <w:r w:rsidDel="00000000" w:rsidR="00000000" w:rsidRPr="00000000">
        <w:rPr>
          <w:b w:val="1"/>
          <w:sz w:val="30"/>
          <w:szCs w:val="30"/>
          <w:rtl w:val="0"/>
        </w:rPr>
        <w:t xml:space="preserve">CA </w:t>
      </w:r>
      <w:r w:rsidDel="00000000" w:rsidR="00000000" w:rsidRPr="00000000">
        <w:rPr>
          <w:sz w:val="30"/>
          <w:szCs w:val="30"/>
          <w:rtl w:val="0"/>
        </w:rPr>
        <w:t xml:space="preserve">Parity. Migliorano la stabilità della trasmissione e accesso dei dati.</w:t>
      </w:r>
    </w:p>
    <w:p w:rsidR="00000000" w:rsidDel="00000000" w:rsidP="00000000" w:rsidRDefault="00000000" w:rsidRPr="00000000" w14:paraId="00000070">
      <w:pPr>
        <w:rPr>
          <w:sz w:val="30"/>
          <w:szCs w:val="30"/>
        </w:rPr>
      </w:pPr>
      <w:r w:rsidDel="00000000" w:rsidR="00000000" w:rsidRPr="00000000">
        <w:rPr>
          <w:sz w:val="30"/>
          <w:szCs w:val="30"/>
          <w:rtl w:val="0"/>
        </w:rPr>
        <w:t xml:space="preserve">Possono elaborare 4 dati diversi in un ciclo di clock, quindi l'efficienza è molto maggiore delle DDR3.</w:t>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DDR5: prelettura 16 bit, tensione di 1,1V</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sz w:val="30"/>
          <w:szCs w:val="30"/>
          <w:rtl w:val="0"/>
        </w:rPr>
        <w:t xml:space="preserve">RDRAM (Rambus DRAM): Il suo costo è molto più elevato delle SDRAM a causa costi di produzione e costi di licenza, vecchia alternativa alle SDRAM. Venivano usate nei server di fascia alta ma ora sono state superate.</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sz w:val="30"/>
          <w:szCs w:val="30"/>
          <w:rtl w:val="0"/>
        </w:rPr>
        <w:t xml:space="preserve">Riguardo ai pin ci sono due tipi:</w:t>
      </w:r>
    </w:p>
    <w:p w:rsidR="00000000" w:rsidDel="00000000" w:rsidP="00000000" w:rsidRDefault="00000000" w:rsidRPr="00000000" w14:paraId="00000077">
      <w:pPr>
        <w:numPr>
          <w:ilvl w:val="0"/>
          <w:numId w:val="2"/>
        </w:numPr>
        <w:ind w:left="720" w:hanging="360"/>
        <w:rPr>
          <w:sz w:val="30"/>
          <w:szCs w:val="30"/>
        </w:rPr>
      </w:pPr>
      <w:r w:rsidDel="00000000" w:rsidR="00000000" w:rsidRPr="00000000">
        <w:rPr>
          <w:sz w:val="30"/>
          <w:szCs w:val="30"/>
          <w:rtl w:val="0"/>
        </w:rPr>
        <w:t xml:space="preserve">SIMM (Single In-Line Memory Module)</w:t>
      </w:r>
    </w:p>
    <w:p w:rsidR="00000000" w:rsidDel="00000000" w:rsidP="00000000" w:rsidRDefault="00000000" w:rsidRPr="00000000" w14:paraId="00000078">
      <w:pPr>
        <w:numPr>
          <w:ilvl w:val="0"/>
          <w:numId w:val="2"/>
        </w:numPr>
        <w:ind w:left="720" w:hanging="360"/>
        <w:rPr>
          <w:sz w:val="30"/>
          <w:szCs w:val="30"/>
        </w:rPr>
      </w:pPr>
      <w:r w:rsidDel="00000000" w:rsidR="00000000" w:rsidRPr="00000000">
        <w:rPr>
          <w:sz w:val="30"/>
          <w:szCs w:val="30"/>
          <w:rtl w:val="0"/>
        </w:rPr>
        <w:t xml:space="preserve">DIMM (Dual In-Line Memory Module)</w:t>
      </w:r>
    </w:p>
    <w:p w:rsidR="00000000" w:rsidDel="00000000" w:rsidP="00000000" w:rsidRDefault="00000000" w:rsidRPr="00000000" w14:paraId="00000079">
      <w:pPr>
        <w:ind w:left="0" w:firstLine="0"/>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sz w:val="30"/>
          <w:szCs w:val="30"/>
          <w:rtl w:val="0"/>
        </w:rPr>
        <w:t xml:space="preserve">Le DIMM sono migliori perchè mi permettono di raddoppiare i dati che possono essere gestiti senza aumentare la frequenza di clock, tramite pin da entrambi lati della RAM.</w:t>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sz w:val="30"/>
          <w:szCs w:val="30"/>
          <w:rtl w:val="0"/>
        </w:rPr>
        <w:t xml:space="preserve">DIMM: doppio bus a 64bit –&gt; fino a 128gb</w:t>
      </w:r>
    </w:p>
    <w:p w:rsidR="00000000" w:rsidDel="00000000" w:rsidP="00000000" w:rsidRDefault="00000000" w:rsidRPr="00000000" w14:paraId="0000007D">
      <w:pPr>
        <w:rPr>
          <w:sz w:val="30"/>
          <w:szCs w:val="30"/>
        </w:rPr>
      </w:pPr>
      <w:r w:rsidDel="00000000" w:rsidR="00000000" w:rsidRPr="00000000">
        <w:rPr>
          <w:sz w:val="30"/>
          <w:szCs w:val="30"/>
          <w:rtl w:val="0"/>
        </w:rPr>
        <w:t xml:space="preserve">SIMM: un bus a 32 bit</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sz w:val="30"/>
          <w:szCs w:val="30"/>
          <w:rtl w:val="0"/>
        </w:rPr>
        <w:t xml:space="preserve">Le SIMM sono obsolete e poco usate.</w:t>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sz w:val="30"/>
          <w:szCs w:val="30"/>
          <w:rtl w:val="0"/>
        </w:rPr>
        <w:t xml:space="preserve">Il numero di slot DIMM è collegato alla capacità della RAM (+slot –&gt; +ram installabile)</w:t>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sz w:val="30"/>
          <w:szCs w:val="30"/>
          <w:rtl w:val="0"/>
        </w:rPr>
        <w:t xml:space="preserve">Nella storia i processori sono sempre stati più veloci mentre le memorie non hanno avuto lo stesso incremento.</w:t>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sz w:val="30"/>
          <w:szCs w:val="30"/>
          <w:rtl w:val="0"/>
        </w:rPr>
        <w:t xml:space="preserve">METTO GRAFICO DELLE SLIDES!!</w:t>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color w:val="e69138"/>
          <w:sz w:val="32"/>
          <w:szCs w:val="32"/>
          <w:rtl w:val="0"/>
        </w:rPr>
        <w:t xml:space="preserve">Gerarchie di memoria</w:t>
      </w:r>
      <w:r w:rsidDel="00000000" w:rsidR="00000000" w:rsidRPr="00000000">
        <w:rPr>
          <w:sz w:val="30"/>
          <w:szCs w:val="30"/>
          <w:rtl w:val="0"/>
        </w:rPr>
        <w:t xml:space="preserve"> (</w:t>
      </w:r>
      <w:r w:rsidDel="00000000" w:rsidR="00000000" w:rsidRPr="00000000">
        <w:rPr>
          <w:b w:val="1"/>
          <w:sz w:val="30"/>
          <w:szCs w:val="30"/>
          <w:rtl w:val="0"/>
        </w:rPr>
        <w:t xml:space="preserve">MANCANO DEI  PEZZI</w:t>
      </w:r>
      <w:r w:rsidDel="00000000" w:rsidR="00000000" w:rsidRPr="00000000">
        <w:rPr>
          <w:sz w:val="30"/>
          <w:szCs w:val="30"/>
          <w:rtl w:val="0"/>
        </w:rPr>
        <w:t xml:space="preserve">)</w:t>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tl w:val="0"/>
        </w:rPr>
        <w:t xml:space="preserve">Le caratteristiche delle varie memorie sono dimensione, tempo di accesso e costo per bit.</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tl w:val="0"/>
        </w:rPr>
        <w:t xml:space="preserve">la velocità di trasferimento è molto inferiore all’elaborazione della cpu, le computazioni sono rallentate dall'accesso di memoria e non dalla CPU ed è improbabile che il gap venga colmato tecnologicamente.</w:t>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sz w:val="30"/>
          <w:szCs w:val="30"/>
          <w:rtl w:val="0"/>
        </w:rPr>
        <w:t xml:space="preserve">Non essendo possibile creare una…</w:t>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rtl w:val="0"/>
        </w:rPr>
      </w:r>
    </w:p>
    <w:p w:rsidR="00000000" w:rsidDel="00000000" w:rsidP="00000000" w:rsidRDefault="00000000" w:rsidRPr="00000000" w14:paraId="00000090">
      <w:pPr>
        <w:rPr>
          <w:sz w:val="30"/>
          <w:szCs w:val="30"/>
        </w:rPr>
      </w:pPr>
      <w:r w:rsidDel="00000000" w:rsidR="00000000" w:rsidRPr="00000000">
        <w:rPr>
          <w:sz w:val="30"/>
          <w:szCs w:val="30"/>
          <w:rtl w:val="0"/>
        </w:rPr>
        <w:t xml:space="preserve">CPU molto veloce, cache fra cpu e ram (molto veloce rispetto alla RAM ed ha capacità limitata)</w:t>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rPr>
          <w:sz w:val="30"/>
          <w:szCs w:val="30"/>
        </w:rPr>
      </w:pPr>
      <w:r w:rsidDel="00000000" w:rsidR="00000000" w:rsidRPr="00000000">
        <w:rPr>
          <w:sz w:val="30"/>
          <w:szCs w:val="30"/>
          <w:rtl w:val="0"/>
        </w:rPr>
        <w:t xml:space="preserve">Main memory: RAM, alta capacità poca velocità</w:t>
      </w:r>
    </w:p>
    <w:p w:rsidR="00000000" w:rsidDel="00000000" w:rsidP="00000000" w:rsidRDefault="00000000" w:rsidRPr="00000000" w14:paraId="00000093">
      <w:pPr>
        <w:rPr>
          <w:sz w:val="30"/>
          <w:szCs w:val="30"/>
        </w:rPr>
      </w:pPr>
      <w:r w:rsidDel="00000000" w:rsidR="00000000" w:rsidRPr="00000000">
        <w:rPr>
          <w:sz w:val="30"/>
          <w:szCs w:val="30"/>
          <w:rtl w:val="0"/>
        </w:rPr>
        <w:t xml:space="preserve">Hard Drive: modulo I/O</w:t>
      </w:r>
    </w:p>
    <w:p w:rsidR="00000000" w:rsidDel="00000000" w:rsidP="00000000" w:rsidRDefault="00000000" w:rsidRPr="00000000" w14:paraId="00000094">
      <w:pPr>
        <w:rPr>
          <w:sz w:val="30"/>
          <w:szCs w:val="30"/>
        </w:rPr>
      </w:pPr>
      <w:r w:rsidDel="00000000" w:rsidR="00000000" w:rsidRPr="00000000">
        <w:rPr>
          <w:rtl w:val="0"/>
        </w:rPr>
      </w:r>
    </w:p>
    <w:p w:rsidR="00000000" w:rsidDel="00000000" w:rsidP="00000000" w:rsidRDefault="00000000" w:rsidRPr="00000000" w14:paraId="00000095">
      <w:pPr>
        <w:pStyle w:val="Heading2"/>
        <w:rPr/>
      </w:pPr>
      <w:bookmarkStart w:colFirst="0" w:colLast="0" w:name="_6t53nr68bn3g" w:id="2"/>
      <w:bookmarkEnd w:id="2"/>
      <w:r w:rsidDel="00000000" w:rsidR="00000000" w:rsidRPr="00000000">
        <w:rPr>
          <w:rtl w:val="0"/>
        </w:rPr>
        <w:t xml:space="preserve">Memorie Cache</w:t>
      </w:r>
    </w:p>
    <w:p w:rsidR="00000000" w:rsidDel="00000000" w:rsidP="00000000" w:rsidRDefault="00000000" w:rsidRPr="00000000" w14:paraId="00000096">
      <w:pPr>
        <w:rPr>
          <w:color w:val="ff9900"/>
          <w:sz w:val="34"/>
          <w:szCs w:val="34"/>
        </w:rPr>
      </w:pPr>
      <w:r w:rsidDel="00000000" w:rsidR="00000000" w:rsidRPr="00000000">
        <w:rPr>
          <w:rtl w:val="0"/>
        </w:rPr>
      </w:r>
    </w:p>
    <w:p w:rsidR="00000000" w:rsidDel="00000000" w:rsidP="00000000" w:rsidRDefault="00000000" w:rsidRPr="00000000" w14:paraId="00000097">
      <w:pPr>
        <w:rPr>
          <w:sz w:val="30"/>
          <w:szCs w:val="30"/>
        </w:rPr>
      </w:pPr>
      <w:r w:rsidDel="00000000" w:rsidR="00000000" w:rsidRPr="00000000">
        <w:rPr>
          <w:sz w:val="30"/>
          <w:szCs w:val="30"/>
          <w:rtl w:val="0"/>
        </w:rPr>
        <w:t xml:space="preserve">Obiettivo –&gt; fornire i processori di una ridotta quantità di memoria interna molto veloce dove riversare i dati frequentemente utilizzati.</w:t>
      </w:r>
    </w:p>
    <w:p w:rsidR="00000000" w:rsidDel="00000000" w:rsidP="00000000" w:rsidRDefault="00000000" w:rsidRPr="00000000" w14:paraId="00000098">
      <w:pPr>
        <w:rPr>
          <w:sz w:val="30"/>
          <w:szCs w:val="30"/>
        </w:rPr>
      </w:pPr>
      <w:r w:rsidDel="00000000" w:rsidR="00000000" w:rsidRPr="00000000">
        <w:rPr>
          <w:rtl w:val="0"/>
        </w:rPr>
      </w:r>
    </w:p>
    <w:p w:rsidR="00000000" w:rsidDel="00000000" w:rsidP="00000000" w:rsidRDefault="00000000" w:rsidRPr="00000000" w14:paraId="00000099">
      <w:pPr>
        <w:rPr>
          <w:sz w:val="30"/>
          <w:szCs w:val="30"/>
        </w:rPr>
      </w:pPr>
      <w:r w:rsidDel="00000000" w:rsidR="00000000" w:rsidRPr="00000000">
        <w:rPr>
          <w:sz w:val="30"/>
          <w:szCs w:val="30"/>
          <w:rtl w:val="0"/>
        </w:rPr>
        <w:t xml:space="preserve">La cache memorizza i dati più usati della RAM in modo da incrementare le prestazioni del computer.</w:t>
      </w:r>
    </w:p>
    <w:p w:rsidR="00000000" w:rsidDel="00000000" w:rsidP="00000000" w:rsidRDefault="00000000" w:rsidRPr="00000000" w14:paraId="0000009A">
      <w:pPr>
        <w:rPr>
          <w:sz w:val="30"/>
          <w:szCs w:val="30"/>
        </w:rPr>
      </w:pPr>
      <w:r w:rsidDel="00000000" w:rsidR="00000000" w:rsidRPr="00000000">
        <w:rPr>
          <w:sz w:val="30"/>
          <w:szCs w:val="30"/>
          <w:rtl w:val="0"/>
        </w:rPr>
        <w:t xml:space="preserve">Contiene una copia delle informazioni in memoria, se non aggiornata costantemente si possono creare disallineamenti tra cosa c'è in cache e cosa in memoria centrale creando problemi di elaborazione.</w:t>
      </w:r>
    </w:p>
    <w:p w:rsidR="00000000" w:rsidDel="00000000" w:rsidP="00000000" w:rsidRDefault="00000000" w:rsidRPr="00000000" w14:paraId="0000009B">
      <w:pPr>
        <w:rPr>
          <w:sz w:val="30"/>
          <w:szCs w:val="30"/>
        </w:rPr>
      </w:pPr>
      <w:r w:rsidDel="00000000" w:rsidR="00000000" w:rsidRPr="00000000">
        <w:rPr>
          <w:sz w:val="30"/>
          <w:szCs w:val="30"/>
          <w:rtl w:val="0"/>
        </w:rPr>
        <w:t xml:space="preserve">E’ posto tra la CPU e la RAM, molto più veloce ma con meno capacità.</w:t>
      </w:r>
    </w:p>
    <w:p w:rsidR="00000000" w:rsidDel="00000000" w:rsidP="00000000" w:rsidRDefault="00000000" w:rsidRPr="00000000" w14:paraId="0000009C">
      <w:pPr>
        <w:rPr>
          <w:sz w:val="30"/>
          <w:szCs w:val="30"/>
        </w:rPr>
      </w:pPr>
      <w:r w:rsidDel="00000000" w:rsidR="00000000" w:rsidRPr="00000000">
        <w:rPr>
          <w:sz w:val="30"/>
          <w:szCs w:val="30"/>
          <w:rtl w:val="0"/>
        </w:rPr>
        <w:t xml:space="preserve">         </w:t>
      </w:r>
    </w:p>
    <w:p w:rsidR="00000000" w:rsidDel="00000000" w:rsidP="00000000" w:rsidRDefault="00000000" w:rsidRPr="00000000" w14:paraId="0000009D">
      <w:pPr>
        <w:rPr>
          <w:sz w:val="30"/>
          <w:szCs w:val="30"/>
        </w:rPr>
      </w:pPr>
      <w:r w:rsidDel="00000000" w:rsidR="00000000" w:rsidRPr="00000000">
        <w:rPr>
          <w:sz w:val="30"/>
          <w:szCs w:val="30"/>
          <w:rtl w:val="0"/>
        </w:rPr>
        <w:t xml:space="preserve">Permette di velocizzare le operazioni di LOAD/STORE per i dati più usati.</w:t>
      </w:r>
    </w:p>
    <w:p w:rsidR="00000000" w:rsidDel="00000000" w:rsidP="00000000" w:rsidRDefault="00000000" w:rsidRPr="00000000" w14:paraId="0000009E">
      <w:pPr>
        <w:rPr>
          <w:sz w:val="30"/>
          <w:szCs w:val="30"/>
        </w:rPr>
      </w:pP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sz w:val="30"/>
          <w:szCs w:val="30"/>
          <w:rtl w:val="0"/>
        </w:rPr>
        <w:t xml:space="preserve">La CPU guarda prima nella cache se è presente il dato che serve (3-50 ns), se non è presente verrà ricercato nella RAM (100-250 ns) e lo trasferisce nella locazione più vecchia della cache.</w:t>
      </w:r>
    </w:p>
    <w:p w:rsidR="00000000" w:rsidDel="00000000" w:rsidP="00000000" w:rsidRDefault="00000000" w:rsidRPr="00000000" w14:paraId="000000A0">
      <w:pPr>
        <w:rPr>
          <w:sz w:val="30"/>
          <w:szCs w:val="30"/>
        </w:rPr>
      </w:pPr>
      <w:r w:rsidDel="00000000" w:rsidR="00000000" w:rsidRPr="00000000">
        <w:rPr>
          <w:sz w:val="30"/>
          <w:szCs w:val="30"/>
          <w:rtl w:val="0"/>
        </w:rPr>
        <w:tab/>
        <w:tab/>
        <w:tab/>
        <w:tab/>
        <w:tab/>
        <w:tab/>
      </w:r>
    </w:p>
    <w:p w:rsidR="00000000" w:rsidDel="00000000" w:rsidP="00000000" w:rsidRDefault="00000000" w:rsidRPr="00000000" w14:paraId="000000A1">
      <w:pPr>
        <w:rPr>
          <w:sz w:val="30"/>
          <w:szCs w:val="30"/>
        </w:rPr>
      </w:pPr>
      <w:r w:rsidDel="00000000" w:rsidR="00000000" w:rsidRPr="00000000">
        <w:rPr>
          <w:sz w:val="30"/>
          <w:szCs w:val="30"/>
          <w:rtl w:val="0"/>
        </w:rPr>
        <w:t xml:space="preserve">Ci sono diversi livelli di cache:</w:t>
      </w:r>
    </w:p>
    <w:p w:rsidR="00000000" w:rsidDel="00000000" w:rsidP="00000000" w:rsidRDefault="00000000" w:rsidRPr="00000000" w14:paraId="000000A2">
      <w:pPr>
        <w:numPr>
          <w:ilvl w:val="0"/>
          <w:numId w:val="12"/>
        </w:numPr>
        <w:ind w:left="720" w:hanging="360"/>
        <w:rPr>
          <w:sz w:val="30"/>
          <w:szCs w:val="30"/>
        </w:rPr>
      </w:pPr>
      <w:r w:rsidDel="00000000" w:rsidR="00000000" w:rsidRPr="00000000">
        <w:rPr>
          <w:sz w:val="30"/>
          <w:szCs w:val="30"/>
          <w:rtl w:val="0"/>
        </w:rPr>
        <w:t xml:space="preserve">L1: interna al chip</w:t>
      </w:r>
    </w:p>
    <w:p w:rsidR="00000000" w:rsidDel="00000000" w:rsidP="00000000" w:rsidRDefault="00000000" w:rsidRPr="00000000" w14:paraId="000000A3">
      <w:pPr>
        <w:numPr>
          <w:ilvl w:val="0"/>
          <w:numId w:val="12"/>
        </w:numPr>
        <w:ind w:left="720" w:hanging="360"/>
        <w:rPr>
          <w:sz w:val="30"/>
          <w:szCs w:val="30"/>
        </w:rPr>
      </w:pPr>
      <w:r w:rsidDel="00000000" w:rsidR="00000000" w:rsidRPr="00000000">
        <w:rPr>
          <w:sz w:val="30"/>
          <w:szCs w:val="30"/>
          <w:rtl w:val="0"/>
        </w:rPr>
        <w:t xml:space="preserve">L2-L3: esterne al chip</w:t>
      </w:r>
    </w:p>
    <w:p w:rsidR="00000000" w:rsidDel="00000000" w:rsidP="00000000" w:rsidRDefault="00000000" w:rsidRPr="00000000" w14:paraId="000000A4">
      <w:pPr>
        <w:rPr>
          <w:sz w:val="30"/>
          <w:szCs w:val="30"/>
        </w:rPr>
      </w:pPr>
      <w:r w:rsidDel="00000000" w:rsidR="00000000" w:rsidRPr="00000000">
        <w:rPr>
          <w:sz w:val="30"/>
          <w:szCs w:val="30"/>
          <w:rtl w:val="0"/>
        </w:rPr>
        <w:t xml:space="preserve">Ogni core della CPU ha la propria cache L1 mentre la L2 e L3 sono condivise.</w:t>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sz w:val="30"/>
          <w:szCs w:val="30"/>
          <w:rtl w:val="0"/>
        </w:rPr>
        <w:t xml:space="preserve">Per aumentare le prestazioni si può frammentare la cache e trasferirne una parte all’interno della CPU.</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sz w:val="30"/>
          <w:szCs w:val="30"/>
          <w:rtl w:val="0"/>
        </w:rPr>
        <w:t xml:space="preserve">L1: dimensioni piccolissime (8 kb-64 kb) opera alla frequenza di clock.</w:t>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sz w:val="30"/>
          <w:szCs w:val="30"/>
          <w:rtl w:val="0"/>
        </w:rPr>
        <w:t xml:space="preserve">L2: (128 kb-1 mb), a seconda delle architetture è posta all’interno o all’esterno, opera a frequenze differenti.</w:t>
      </w:r>
    </w:p>
    <w:p w:rsidR="00000000" w:rsidDel="00000000" w:rsidP="00000000" w:rsidRDefault="00000000" w:rsidRPr="00000000" w14:paraId="000000AB">
      <w:pPr>
        <w:rPr>
          <w:sz w:val="30"/>
          <w:szCs w:val="30"/>
        </w:rPr>
      </w:pP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sz w:val="30"/>
          <w:szCs w:val="30"/>
          <w:rtl w:val="0"/>
        </w:rPr>
        <w:t xml:space="preserve">L3: generalmente è una estensione della L2 (circa 2MB).</w:t>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sz w:val="30"/>
          <w:szCs w:val="30"/>
        </w:rPr>
      </w:pPr>
      <w:r w:rsidDel="00000000" w:rsidR="00000000" w:rsidRPr="00000000">
        <w:rPr>
          <w:sz w:val="30"/>
          <w:szCs w:val="30"/>
          <w:rtl w:val="0"/>
        </w:rPr>
        <w:t xml:space="preserve">(informazioni datate, adesso le cpu hanno all’incirca 30 MB o più di cache totale)</w:t>
      </w:r>
    </w:p>
    <w:p w:rsidR="00000000" w:rsidDel="00000000" w:rsidP="00000000" w:rsidRDefault="00000000" w:rsidRPr="00000000" w14:paraId="000000AF">
      <w:pPr>
        <w:rPr>
          <w:sz w:val="30"/>
          <w:szCs w:val="30"/>
        </w:rPr>
      </w:pPr>
      <w:r w:rsidDel="00000000" w:rsidR="00000000" w:rsidRPr="00000000">
        <w:rPr>
          <w:rtl w:val="0"/>
        </w:rPr>
      </w:r>
    </w:p>
    <w:p w:rsidR="00000000" w:rsidDel="00000000" w:rsidP="00000000" w:rsidRDefault="00000000" w:rsidRPr="00000000" w14:paraId="000000B0">
      <w:pPr>
        <w:rPr>
          <w:sz w:val="30"/>
          <w:szCs w:val="30"/>
        </w:rPr>
      </w:pPr>
      <w:r w:rsidDel="00000000" w:rsidR="00000000" w:rsidRPr="00000000">
        <w:rPr>
          <w:sz w:val="30"/>
          <w:szCs w:val="30"/>
          <w:rtl w:val="0"/>
        </w:rPr>
        <w:t xml:space="preserve">L’organizzazione dei dati è diversa rispetto alla RAM, insieme ai dati viene registrata la posizione nella RAM (tag) in modo da creare una corrispondenza diretta tra le due memorie.</w:t>
      </w:r>
    </w:p>
    <w:p w:rsidR="00000000" w:rsidDel="00000000" w:rsidP="00000000" w:rsidRDefault="00000000" w:rsidRPr="00000000" w14:paraId="000000B1">
      <w:pPr>
        <w:rPr>
          <w:sz w:val="30"/>
          <w:szCs w:val="30"/>
        </w:rPr>
      </w:pPr>
      <w:r w:rsidDel="00000000" w:rsidR="00000000" w:rsidRPr="00000000">
        <w:rPr>
          <w:sz w:val="30"/>
          <w:szCs w:val="30"/>
          <w:rtl w:val="0"/>
        </w:rPr>
        <w:t xml:space="preserve">Quando si preleva (lettura) un dato si effettua una ricerca nella cache anche se si conosce già l’indirizzo nella RAM e:</w:t>
      </w:r>
    </w:p>
    <w:p w:rsidR="00000000" w:rsidDel="00000000" w:rsidP="00000000" w:rsidRDefault="00000000" w:rsidRPr="00000000" w14:paraId="000000B2">
      <w:pPr>
        <w:numPr>
          <w:ilvl w:val="0"/>
          <w:numId w:val="5"/>
        </w:numPr>
        <w:ind w:left="720" w:hanging="360"/>
        <w:rPr>
          <w:sz w:val="30"/>
          <w:szCs w:val="30"/>
        </w:rPr>
      </w:pPr>
      <w:r w:rsidDel="00000000" w:rsidR="00000000" w:rsidRPr="00000000">
        <w:rPr>
          <w:sz w:val="30"/>
          <w:szCs w:val="30"/>
          <w:rtl w:val="0"/>
        </w:rPr>
        <w:t xml:space="preserve">SE trova il dato (cache hit), trasferimento rapido.</w:t>
      </w:r>
    </w:p>
    <w:p w:rsidR="00000000" w:rsidDel="00000000" w:rsidP="00000000" w:rsidRDefault="00000000" w:rsidRPr="00000000" w14:paraId="000000B3">
      <w:pPr>
        <w:numPr>
          <w:ilvl w:val="0"/>
          <w:numId w:val="5"/>
        </w:numPr>
        <w:ind w:left="720" w:hanging="360"/>
        <w:rPr>
          <w:sz w:val="30"/>
          <w:szCs w:val="30"/>
        </w:rPr>
      </w:pPr>
      <w:r w:rsidDel="00000000" w:rsidR="00000000" w:rsidRPr="00000000">
        <w:rPr>
          <w:sz w:val="30"/>
          <w:szCs w:val="30"/>
          <w:rtl w:val="0"/>
        </w:rPr>
        <w:t xml:space="preserve">SE non trova il dato (cache miss) si avvia il caricamento dei dati dalla RAM.</w:t>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sz w:val="30"/>
          <w:szCs w:val="30"/>
        </w:rPr>
      </w:pPr>
      <w:r w:rsidDel="00000000" w:rsidR="00000000" w:rsidRPr="00000000">
        <w:rPr>
          <w:sz w:val="30"/>
          <w:szCs w:val="30"/>
          <w:rtl w:val="0"/>
        </w:rPr>
        <w:t xml:space="preserve">Il rapporto tra cache hit e accessi totali alla memoria, detto hit rate,</w:t>
      </w:r>
    </w:p>
    <w:p w:rsidR="00000000" w:rsidDel="00000000" w:rsidP="00000000" w:rsidRDefault="00000000" w:rsidRPr="00000000" w14:paraId="000000B6">
      <w:pPr>
        <w:rPr>
          <w:sz w:val="30"/>
          <w:szCs w:val="30"/>
        </w:rPr>
      </w:pPr>
      <w:r w:rsidDel="00000000" w:rsidR="00000000" w:rsidRPr="00000000">
        <w:rPr>
          <w:sz w:val="30"/>
          <w:szCs w:val="30"/>
          <w:rtl w:val="0"/>
        </w:rPr>
        <w:t xml:space="preserve">misura l'efficacia della cache.</w:t>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sz w:val="30"/>
          <w:szCs w:val="30"/>
          <w:rtl w:val="0"/>
        </w:rPr>
        <w:t xml:space="preserve">La cache può essere usata sia per lettura che scrittura</w:t>
      </w:r>
    </w:p>
    <w:p w:rsidR="00000000" w:rsidDel="00000000" w:rsidP="00000000" w:rsidRDefault="00000000" w:rsidRPr="00000000" w14:paraId="000000B9">
      <w:pPr>
        <w:rPr>
          <w:sz w:val="30"/>
          <w:szCs w:val="30"/>
        </w:rPr>
      </w:pPr>
      <w:r w:rsidDel="00000000" w:rsidR="00000000" w:rsidRPr="00000000">
        <w:rPr>
          <w:sz w:val="30"/>
          <w:szCs w:val="30"/>
          <w:rtl w:val="0"/>
        </w:rPr>
        <w:t xml:space="preserve">È organizzata a blocchi che prendono il nome di linee.</w:t>
      </w:r>
    </w:p>
    <w:p w:rsidR="00000000" w:rsidDel="00000000" w:rsidP="00000000" w:rsidRDefault="00000000" w:rsidRPr="00000000" w14:paraId="000000BA">
      <w:pPr>
        <w:rPr>
          <w:sz w:val="30"/>
          <w:szCs w:val="30"/>
        </w:rPr>
      </w:pPr>
      <w:r w:rsidDel="00000000" w:rsidR="00000000" w:rsidRPr="00000000">
        <w:rPr>
          <w:rtl w:val="0"/>
        </w:rPr>
      </w:r>
    </w:p>
    <w:p w:rsidR="00000000" w:rsidDel="00000000" w:rsidP="00000000" w:rsidRDefault="00000000" w:rsidRPr="00000000" w14:paraId="000000BB">
      <w:pPr>
        <w:rPr>
          <w:sz w:val="30"/>
          <w:szCs w:val="30"/>
        </w:rPr>
      </w:pPr>
      <w:r w:rsidDel="00000000" w:rsidR="00000000" w:rsidRPr="00000000">
        <w:rPr>
          <w:sz w:val="30"/>
          <w:szCs w:val="30"/>
          <w:rtl w:val="0"/>
        </w:rPr>
        <w:t xml:space="preserve">Ad ogni accesso in memoria centrale, le informazioni vengono riportate anche in una linea ?? </w:t>
      </w:r>
    </w:p>
    <w:p w:rsidR="00000000" w:rsidDel="00000000" w:rsidP="00000000" w:rsidRDefault="00000000" w:rsidRPr="00000000" w14:paraId="000000BC">
      <w:pPr>
        <w:rPr>
          <w:sz w:val="30"/>
          <w:szCs w:val="30"/>
        </w:rPr>
      </w:pPr>
      <w:r w:rsidDel="00000000" w:rsidR="00000000" w:rsidRPr="00000000">
        <w:rPr>
          <w:rtl w:val="0"/>
        </w:rPr>
      </w:r>
    </w:p>
    <w:p w:rsidR="00000000" w:rsidDel="00000000" w:rsidP="00000000" w:rsidRDefault="00000000" w:rsidRPr="00000000" w14:paraId="000000BD">
      <w:pPr>
        <w:rPr>
          <w:sz w:val="30"/>
          <w:szCs w:val="30"/>
        </w:rPr>
      </w:pPr>
      <w:r w:rsidDel="00000000" w:rsidR="00000000" w:rsidRPr="00000000">
        <w:rPr>
          <w:sz w:val="30"/>
          <w:szCs w:val="30"/>
          <w:rtl w:val="0"/>
        </w:rPr>
        <w:t xml:space="preserve">La cache memorizza coppie (Address, Value), dove Address è l’indirizzo della RAM e Value è la relativa word memorizzata.</w:t>
      </w:r>
    </w:p>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rPr>
          <w:sz w:val="30"/>
          <w:szCs w:val="30"/>
        </w:rPr>
      </w:pPr>
      <w:r w:rsidDel="00000000" w:rsidR="00000000" w:rsidRPr="00000000">
        <w:rPr>
          <w:sz w:val="30"/>
          <w:szCs w:val="30"/>
          <w:rtl w:val="0"/>
        </w:rPr>
        <w:t xml:space="preserve">In scrittura la cache può operare in 2 modi:</w:t>
      </w:r>
      <w:r w:rsidDel="00000000" w:rsidR="00000000" w:rsidRPr="00000000">
        <w:rPr>
          <w:b w:val="1"/>
          <w:sz w:val="30"/>
          <w:szCs w:val="30"/>
          <w:rtl w:val="0"/>
        </w:rPr>
        <w:t xml:space="preserve"> write through</w:t>
      </w:r>
      <w:r w:rsidDel="00000000" w:rsidR="00000000" w:rsidRPr="00000000">
        <w:rPr>
          <w:sz w:val="30"/>
          <w:szCs w:val="30"/>
          <w:rtl w:val="0"/>
        </w:rPr>
        <w:t xml:space="preserve">, ogni scrittura della cache comporta una scrittura sulla ram.</w:t>
      </w:r>
    </w:p>
    <w:p w:rsidR="00000000" w:rsidDel="00000000" w:rsidP="00000000" w:rsidRDefault="00000000" w:rsidRPr="00000000" w14:paraId="000000C0">
      <w:pPr>
        <w:rPr>
          <w:sz w:val="30"/>
          <w:szCs w:val="30"/>
        </w:rPr>
      </w:pPr>
      <w:r w:rsidDel="00000000" w:rsidR="00000000" w:rsidRPr="00000000">
        <w:rPr>
          <w:b w:val="1"/>
          <w:sz w:val="30"/>
          <w:szCs w:val="30"/>
          <w:rtl w:val="0"/>
        </w:rPr>
        <w:t xml:space="preserve">write back</w:t>
      </w:r>
      <w:r w:rsidDel="00000000" w:rsidR="00000000" w:rsidRPr="00000000">
        <w:rPr>
          <w:sz w:val="30"/>
          <w:szCs w:val="30"/>
          <w:rtl w:val="0"/>
        </w:rPr>
        <w:t xml:space="preserve">, prima scrivo il dato in cache e solo quando deve essere tolto dalla cache allora verrà scritto in ram. </w:t>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sz w:val="30"/>
          <w:szCs w:val="30"/>
        </w:rPr>
      </w:pPr>
      <w:r w:rsidDel="00000000" w:rsidR="00000000" w:rsidRPr="00000000">
        <w:rPr>
          <w:sz w:val="30"/>
          <w:szCs w:val="30"/>
          <w:rtl w:val="0"/>
        </w:rPr>
        <w:t xml:space="preserve">CACHE MISS: Un'operazione LDR (load), provoca la ricerca dell’indirizzo nella cache. Se l’indirizzo non viene trovato si verifica un evento di cache miss . Il cache controller recupera il dato dalla memoria e lo inserisce in cache.</w:t>
      </w:r>
    </w:p>
    <w:p w:rsidR="00000000" w:rsidDel="00000000" w:rsidP="00000000" w:rsidRDefault="00000000" w:rsidRPr="00000000" w14:paraId="000000C3">
      <w:pPr>
        <w:rPr>
          <w:sz w:val="30"/>
          <w:szCs w:val="30"/>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sz w:val="30"/>
          <w:szCs w:val="30"/>
          <w:rtl w:val="0"/>
        </w:rPr>
        <w:t xml:space="preserve">CACHE HIT: Ricerca nella cache, se lo trova si verifica HIT e il trasferimento è velocissimo. Il rapporto HIT/tentativi totali da l’hit rate, che misura l’efficacia della cache.</w:t>
      </w:r>
    </w:p>
    <w:p w:rsidR="00000000" w:rsidDel="00000000" w:rsidP="00000000" w:rsidRDefault="00000000" w:rsidRPr="00000000" w14:paraId="000000C5">
      <w:pPr>
        <w:rPr>
          <w:sz w:val="30"/>
          <w:szCs w:val="30"/>
        </w:rPr>
      </w:pPr>
      <w:r w:rsidDel="00000000" w:rsidR="00000000" w:rsidRPr="00000000">
        <w:rPr>
          <w:rtl w:val="0"/>
        </w:rPr>
      </w:r>
    </w:p>
    <w:p w:rsidR="00000000" w:rsidDel="00000000" w:rsidP="00000000" w:rsidRDefault="00000000" w:rsidRPr="00000000" w14:paraId="000000C6">
      <w:pPr>
        <w:rPr>
          <w:sz w:val="30"/>
          <w:szCs w:val="30"/>
        </w:rPr>
      </w:pPr>
      <w:r w:rsidDel="00000000" w:rsidR="00000000" w:rsidRPr="00000000">
        <w:rPr>
          <w:sz w:val="30"/>
          <w:szCs w:val="30"/>
          <w:rtl w:val="0"/>
        </w:rPr>
        <w:t xml:space="preserve">CACHE WRITE: Un'operazione STR (store), provoca l’aggiornamento del valore associato all’indirizzo nella cache.</w:t>
      </w:r>
    </w:p>
    <w:p w:rsidR="00000000" w:rsidDel="00000000" w:rsidP="00000000" w:rsidRDefault="00000000" w:rsidRPr="00000000" w14:paraId="000000C7">
      <w:pPr>
        <w:rPr>
          <w:sz w:val="30"/>
          <w:szCs w:val="30"/>
        </w:rPr>
      </w:pPr>
      <w:r w:rsidDel="00000000" w:rsidR="00000000" w:rsidRPr="00000000">
        <w:rPr>
          <w:sz w:val="30"/>
          <w:szCs w:val="30"/>
          <w:rtl w:val="0"/>
        </w:rPr>
        <w:t xml:space="preserve">Il valore in memoria sarà differente ma poiché le LDR fanno riferimento alla cache otterranno sempre il dato aggiornato. </w:t>
      </w:r>
    </w:p>
    <w:p w:rsidR="00000000" w:rsidDel="00000000" w:rsidP="00000000" w:rsidRDefault="00000000" w:rsidRPr="00000000" w14:paraId="000000C8">
      <w:pPr>
        <w:rPr>
          <w:sz w:val="30"/>
          <w:szCs w:val="30"/>
        </w:rPr>
      </w:pPr>
      <w:r w:rsidDel="00000000" w:rsidR="00000000" w:rsidRPr="00000000">
        <w:rPr>
          <w:sz w:val="30"/>
          <w:szCs w:val="30"/>
          <w:rtl w:val="0"/>
        </w:rPr>
        <w:t xml:space="preserve">La locazione di memoria aggiornata viene marcata, nella cache, come </w:t>
      </w:r>
      <w:r w:rsidDel="00000000" w:rsidR="00000000" w:rsidRPr="00000000">
        <w:rPr>
          <w:b w:val="1"/>
          <w:sz w:val="30"/>
          <w:szCs w:val="30"/>
          <w:rtl w:val="0"/>
        </w:rPr>
        <w:t xml:space="preserve">dirty</w:t>
      </w:r>
      <w:r w:rsidDel="00000000" w:rsidR="00000000" w:rsidRPr="00000000">
        <w:rPr>
          <w:sz w:val="30"/>
          <w:szCs w:val="30"/>
          <w:rtl w:val="0"/>
        </w:rPr>
        <w:t xml:space="preserve"> per segnalare che essa contiene un valore differente da quello in RAM.</w:t>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sz w:val="30"/>
          <w:szCs w:val="30"/>
          <w:rtl w:val="0"/>
        </w:rPr>
        <w:t xml:space="preserve">CACHE THROUGH:Ogni scrittura sulla cache comporta una scrittura sulla RAM</w:t>
      </w:r>
    </w:p>
    <w:p w:rsidR="00000000" w:rsidDel="00000000" w:rsidP="00000000" w:rsidRDefault="00000000" w:rsidRPr="00000000" w14:paraId="000000CB">
      <w:pPr>
        <w:rPr>
          <w:sz w:val="30"/>
          <w:szCs w:val="30"/>
        </w:rPr>
      </w:pP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sz w:val="30"/>
          <w:szCs w:val="30"/>
          <w:rtl w:val="0"/>
        </w:rPr>
        <w:t xml:space="preserve">CACHE</w:t>
      </w:r>
      <w:r w:rsidDel="00000000" w:rsidR="00000000" w:rsidRPr="00000000">
        <w:rPr>
          <w:sz w:val="30"/>
          <w:szCs w:val="30"/>
          <w:rtl w:val="0"/>
        </w:rPr>
        <w:t xml:space="preserve"> BACK:Il dato viene effettivamente scritto sulla RAM solo quando deve essere eliminato dalla cache</w:t>
      </w:r>
    </w:p>
    <w:p w:rsidR="00000000" w:rsidDel="00000000" w:rsidP="00000000" w:rsidRDefault="00000000" w:rsidRPr="00000000" w14:paraId="000000CD">
      <w:pPr>
        <w:rPr>
          <w:sz w:val="30"/>
          <w:szCs w:val="30"/>
        </w:rPr>
      </w:pPr>
      <w:r w:rsidDel="00000000" w:rsidR="00000000" w:rsidRPr="00000000">
        <w:rPr>
          <w:rtl w:val="0"/>
        </w:rPr>
      </w:r>
    </w:p>
    <w:p w:rsidR="00000000" w:rsidDel="00000000" w:rsidP="00000000" w:rsidRDefault="00000000" w:rsidRPr="00000000" w14:paraId="000000CE">
      <w:pPr>
        <w:rPr>
          <w:sz w:val="30"/>
          <w:szCs w:val="30"/>
        </w:rPr>
      </w:pPr>
      <w:r w:rsidDel="00000000" w:rsidR="00000000" w:rsidRPr="00000000">
        <w:rPr>
          <w:sz w:val="30"/>
          <w:szCs w:val="30"/>
          <w:rtl w:val="0"/>
        </w:rPr>
        <w:t xml:space="preserve">CACHE FULL E WRITE BACK: Se non c'è più spazio nella cache occorre scegliere una entry da liberare e, se marcata dirty (disallineamento), occorre aggiornare il valore nella RAM.</w:t>
      </w:r>
    </w:p>
    <w:p w:rsidR="00000000" w:rsidDel="00000000" w:rsidP="00000000" w:rsidRDefault="00000000" w:rsidRPr="00000000" w14:paraId="000000CF">
      <w:pPr>
        <w:rPr>
          <w:sz w:val="30"/>
          <w:szCs w:val="30"/>
        </w:rPr>
      </w:pPr>
      <w:r w:rsidDel="00000000" w:rsidR="00000000" w:rsidRPr="00000000">
        <w:rPr>
          <w:sz w:val="30"/>
          <w:szCs w:val="30"/>
          <w:rtl w:val="0"/>
        </w:rPr>
        <w:t xml:space="preserve">La cache tiene traccia del dato da aggiornare impostando il dirty bit.</w:t>
      </w:r>
    </w:p>
    <w:p w:rsidR="00000000" w:rsidDel="00000000" w:rsidP="00000000" w:rsidRDefault="00000000" w:rsidRPr="00000000" w14:paraId="000000D0">
      <w:pPr>
        <w:rPr>
          <w:sz w:val="30"/>
          <w:szCs w:val="30"/>
        </w:rPr>
      </w:pPr>
      <w:r w:rsidDel="00000000" w:rsidR="00000000" w:rsidRPr="00000000">
        <w:rPr>
          <w:sz w:val="30"/>
          <w:szCs w:val="30"/>
          <w:rtl w:val="0"/>
        </w:rPr>
        <w:t xml:space="preserve">Per questo una ricerca fallita in write back spesso genera due accessi alla memoria.</w:t>
      </w:r>
    </w:p>
    <w:p w:rsidR="00000000" w:rsidDel="00000000" w:rsidP="00000000" w:rsidRDefault="00000000" w:rsidRPr="00000000" w14:paraId="000000D1">
      <w:pPr>
        <w:rPr>
          <w:sz w:val="30"/>
          <w:szCs w:val="30"/>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rtl w:val="0"/>
        </w:rPr>
      </w:r>
    </w:p>
    <w:p w:rsidR="00000000" w:rsidDel="00000000" w:rsidP="00000000" w:rsidRDefault="00000000" w:rsidRPr="00000000" w14:paraId="000000D3">
      <w:pPr>
        <w:rPr>
          <w:sz w:val="30"/>
          <w:szCs w:val="30"/>
        </w:rPr>
      </w:pPr>
      <w:r w:rsidDel="00000000" w:rsidR="00000000" w:rsidRPr="00000000">
        <w:rPr>
          <w:sz w:val="30"/>
          <w:szCs w:val="30"/>
          <w:rtl w:val="0"/>
        </w:rPr>
        <w:t xml:space="preserve">PRINCIPI DI LOCALITA’</w:t>
      </w:r>
    </w:p>
    <w:p w:rsidR="00000000" w:rsidDel="00000000" w:rsidP="00000000" w:rsidRDefault="00000000" w:rsidRPr="00000000" w14:paraId="000000D4">
      <w:pPr>
        <w:rPr>
          <w:sz w:val="30"/>
          <w:szCs w:val="30"/>
        </w:rPr>
      </w:pPr>
      <w:r w:rsidDel="00000000" w:rsidR="00000000" w:rsidRPr="00000000">
        <w:rPr>
          <w:rtl w:val="0"/>
        </w:rPr>
      </w:r>
    </w:p>
    <w:p w:rsidR="00000000" w:rsidDel="00000000" w:rsidP="00000000" w:rsidRDefault="00000000" w:rsidRPr="00000000" w14:paraId="000000D5">
      <w:pPr>
        <w:rPr>
          <w:sz w:val="30"/>
          <w:szCs w:val="30"/>
        </w:rPr>
      </w:pPr>
      <w:r w:rsidDel="00000000" w:rsidR="00000000" w:rsidRPr="00000000">
        <w:rPr>
          <w:sz w:val="30"/>
          <w:szCs w:val="30"/>
          <w:rtl w:val="0"/>
        </w:rPr>
        <w:t xml:space="preserve">Riferimenti temporali: data una locazione X acceduta al tempo T, la probabilità che avvenga di nuovo a breve è molto elevata.</w:t>
      </w:r>
    </w:p>
    <w:p w:rsidR="00000000" w:rsidDel="00000000" w:rsidP="00000000" w:rsidRDefault="00000000" w:rsidRPr="00000000" w14:paraId="000000D6">
      <w:pPr>
        <w:rPr>
          <w:sz w:val="30"/>
          <w:szCs w:val="30"/>
        </w:rPr>
      </w:pPr>
      <w:r w:rsidDel="00000000" w:rsidR="00000000" w:rsidRPr="00000000">
        <w:rPr>
          <w:rtl w:val="0"/>
        </w:rPr>
      </w:r>
    </w:p>
    <w:p w:rsidR="00000000" w:rsidDel="00000000" w:rsidP="00000000" w:rsidRDefault="00000000" w:rsidRPr="00000000" w14:paraId="000000D7">
      <w:pPr>
        <w:rPr>
          <w:sz w:val="30"/>
          <w:szCs w:val="30"/>
        </w:rPr>
      </w:pPr>
      <w:r w:rsidDel="00000000" w:rsidR="00000000" w:rsidRPr="00000000">
        <w:rPr>
          <w:sz w:val="30"/>
          <w:szCs w:val="30"/>
          <w:rtl w:val="0"/>
        </w:rPr>
        <w:t xml:space="preserve">Riferimenti spaziali: data una locazione X acceduta al tempo T, la probabilità che </w:t>
      </w:r>
      <w:r w:rsidDel="00000000" w:rsidR="00000000" w:rsidRPr="00000000">
        <w:rPr>
          <w:sz w:val="30"/>
          <w:szCs w:val="30"/>
          <w:rtl w:val="0"/>
        </w:rPr>
        <w:t xml:space="preserve">vengano</w:t>
      </w:r>
      <w:r w:rsidDel="00000000" w:rsidR="00000000" w:rsidRPr="00000000">
        <w:rPr>
          <w:sz w:val="30"/>
          <w:szCs w:val="30"/>
          <w:rtl w:val="0"/>
        </w:rPr>
        <w:t xml:space="preserve"> accedute locazioni adiacenti a X a breve è molto elevata.</w:t>
      </w:r>
    </w:p>
    <w:p w:rsidR="00000000" w:rsidDel="00000000" w:rsidP="00000000" w:rsidRDefault="00000000" w:rsidRPr="00000000" w14:paraId="000000D8">
      <w:pPr>
        <w:rPr>
          <w:sz w:val="30"/>
          <w:szCs w:val="30"/>
        </w:rPr>
      </w:pPr>
      <w:r w:rsidDel="00000000" w:rsidR="00000000" w:rsidRPr="00000000">
        <w:rPr>
          <w:rtl w:val="0"/>
        </w:rPr>
      </w:r>
    </w:p>
    <w:p w:rsidR="00000000" w:rsidDel="00000000" w:rsidP="00000000" w:rsidRDefault="00000000" w:rsidRPr="00000000" w14:paraId="000000D9">
      <w:pPr>
        <w:rPr>
          <w:sz w:val="30"/>
          <w:szCs w:val="30"/>
        </w:rPr>
      </w:pPr>
      <w:r w:rsidDel="00000000" w:rsidR="00000000" w:rsidRPr="00000000">
        <w:rPr>
          <w:sz w:val="30"/>
          <w:szCs w:val="30"/>
          <w:rtl w:val="0"/>
        </w:rPr>
        <w:t xml:space="preserve">Quando si accede ad un dato in memoria principale non viene portato in memoria solo il dato interessato ma un intero blocco di dati adiacenti perché molti programmi sono sequenziali per cui l’istruzione successiva sarà all'indirizzo di memoria successivo.</w:t>
      </w:r>
    </w:p>
    <w:p w:rsidR="00000000" w:rsidDel="00000000" w:rsidP="00000000" w:rsidRDefault="00000000" w:rsidRPr="00000000" w14:paraId="000000DA">
      <w:pPr>
        <w:rPr>
          <w:sz w:val="30"/>
          <w:szCs w:val="30"/>
        </w:rPr>
      </w:pPr>
      <w:r w:rsidDel="00000000" w:rsidR="00000000" w:rsidRPr="00000000">
        <w:rPr>
          <w:rtl w:val="0"/>
        </w:rPr>
      </w:r>
    </w:p>
    <w:p w:rsidR="00000000" w:rsidDel="00000000" w:rsidP="00000000" w:rsidRDefault="00000000" w:rsidRPr="00000000" w14:paraId="000000DB">
      <w:pPr>
        <w:rPr>
          <w:sz w:val="30"/>
          <w:szCs w:val="30"/>
        </w:rPr>
      </w:pPr>
      <w:r w:rsidDel="00000000" w:rsidR="00000000" w:rsidRPr="00000000">
        <w:rPr>
          <w:sz w:val="30"/>
          <w:szCs w:val="30"/>
          <w:rtl w:val="0"/>
        </w:rPr>
        <w:t xml:space="preserve">Quando l’assunto viene verificato:</w:t>
      </w:r>
    </w:p>
    <w:p w:rsidR="00000000" w:rsidDel="00000000" w:rsidP="00000000" w:rsidRDefault="00000000" w:rsidRPr="00000000" w14:paraId="000000DC">
      <w:pPr>
        <w:numPr>
          <w:ilvl w:val="0"/>
          <w:numId w:val="11"/>
        </w:numPr>
        <w:ind w:left="720" w:hanging="360"/>
        <w:rPr>
          <w:sz w:val="30"/>
          <w:szCs w:val="30"/>
          <w:u w:val="none"/>
        </w:rPr>
      </w:pPr>
      <w:r w:rsidDel="00000000" w:rsidR="00000000" w:rsidRPr="00000000">
        <w:rPr>
          <w:rFonts w:ascii="Arial Unicode MS" w:cs="Arial Unicode MS" w:eastAsia="Arial Unicode MS" w:hAnsi="Arial Unicode MS"/>
          <w:sz w:val="30"/>
          <w:szCs w:val="30"/>
          <w:rtl w:val="0"/>
        </w:rPr>
        <w:t xml:space="preserve">Il processore utilizza molto gli stessi dati → Località di riferimento temporale.</w:t>
      </w:r>
    </w:p>
    <w:p w:rsidR="00000000" w:rsidDel="00000000" w:rsidP="00000000" w:rsidRDefault="00000000" w:rsidRPr="00000000" w14:paraId="000000DD">
      <w:pPr>
        <w:numPr>
          <w:ilvl w:val="0"/>
          <w:numId w:val="11"/>
        </w:numPr>
        <w:ind w:left="720" w:hanging="360"/>
        <w:rPr>
          <w:sz w:val="30"/>
          <w:szCs w:val="30"/>
          <w:u w:val="none"/>
        </w:rPr>
      </w:pPr>
      <w:r w:rsidDel="00000000" w:rsidR="00000000" w:rsidRPr="00000000">
        <w:rPr>
          <w:rFonts w:ascii="Arial Unicode MS" w:cs="Arial Unicode MS" w:eastAsia="Arial Unicode MS" w:hAnsi="Arial Unicode MS"/>
          <w:sz w:val="30"/>
          <w:szCs w:val="30"/>
          <w:rtl w:val="0"/>
        </w:rPr>
        <w:t xml:space="preserve">Il processore richiede dati vicini in memoria in un breve intervallo di tempo → Località di riferimento spaziale.</w:t>
      </w:r>
    </w:p>
    <w:p w:rsidR="00000000" w:rsidDel="00000000" w:rsidP="00000000" w:rsidRDefault="00000000" w:rsidRPr="00000000" w14:paraId="000000DE">
      <w:pPr>
        <w:rPr>
          <w:sz w:val="30"/>
          <w:szCs w:val="30"/>
        </w:rPr>
      </w:pPr>
      <w:r w:rsidDel="00000000" w:rsidR="00000000" w:rsidRPr="00000000">
        <w:rPr>
          <w:rtl w:val="0"/>
        </w:rPr>
      </w:r>
    </w:p>
    <w:p w:rsidR="00000000" w:rsidDel="00000000" w:rsidP="00000000" w:rsidRDefault="00000000" w:rsidRPr="00000000" w14:paraId="000000DF">
      <w:pPr>
        <w:rPr>
          <w:sz w:val="30"/>
          <w:szCs w:val="30"/>
        </w:rPr>
      </w:pP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sz w:val="30"/>
          <w:szCs w:val="30"/>
          <w:rtl w:val="0"/>
        </w:rPr>
        <w:t xml:space="preserve">Esempio: somma degli elementi di un vettore.</w:t>
      </w:r>
    </w:p>
    <w:p w:rsidR="00000000" w:rsidDel="00000000" w:rsidP="00000000" w:rsidRDefault="00000000" w:rsidRPr="00000000" w14:paraId="000000E1">
      <w:pPr>
        <w:rPr>
          <w:sz w:val="30"/>
          <w:szCs w:val="30"/>
        </w:rPr>
      </w:pPr>
      <w:r w:rsidDel="00000000" w:rsidR="00000000" w:rsidRPr="00000000">
        <w:rPr>
          <w:sz w:val="30"/>
          <w:szCs w:val="30"/>
          <w:rtl w:val="0"/>
        </w:rPr>
        <w:t xml:space="preserve">int sum = 0;</w:t>
      </w:r>
    </w:p>
    <w:p w:rsidR="00000000" w:rsidDel="00000000" w:rsidP="00000000" w:rsidRDefault="00000000" w:rsidRPr="00000000" w14:paraId="000000E2">
      <w:pPr>
        <w:rPr>
          <w:sz w:val="30"/>
          <w:szCs w:val="30"/>
        </w:rPr>
      </w:pPr>
      <w:r w:rsidDel="00000000" w:rsidR="00000000" w:rsidRPr="00000000">
        <w:rPr>
          <w:sz w:val="30"/>
          <w:szCs w:val="30"/>
          <w:rtl w:val="0"/>
        </w:rPr>
        <w:t xml:space="preserve">for(int i = 0; i &lt; n; i++) {</w:t>
      </w:r>
    </w:p>
    <w:p w:rsidR="00000000" w:rsidDel="00000000" w:rsidP="00000000" w:rsidRDefault="00000000" w:rsidRPr="00000000" w14:paraId="000000E3">
      <w:pPr>
        <w:rPr>
          <w:sz w:val="30"/>
          <w:szCs w:val="30"/>
        </w:rPr>
      </w:pPr>
      <w:r w:rsidDel="00000000" w:rsidR="00000000" w:rsidRPr="00000000">
        <w:rPr>
          <w:sz w:val="30"/>
          <w:szCs w:val="30"/>
          <w:rtl w:val="0"/>
        </w:rPr>
        <w:tab/>
        <w:t xml:space="preserve">sum = sum + V[i];</w:t>
      </w:r>
    </w:p>
    <w:p w:rsidR="00000000" w:rsidDel="00000000" w:rsidP="00000000" w:rsidRDefault="00000000" w:rsidRPr="00000000" w14:paraId="000000E4">
      <w:pPr>
        <w:rPr>
          <w:sz w:val="30"/>
          <w:szCs w:val="30"/>
        </w:rPr>
      </w:pPr>
      <w:r w:rsidDel="00000000" w:rsidR="00000000" w:rsidRPr="00000000">
        <w:rPr>
          <w:sz w:val="30"/>
          <w:szCs w:val="30"/>
          <w:rtl w:val="0"/>
        </w:rPr>
        <w:t xml:space="preserve">}</w:t>
      </w:r>
    </w:p>
    <w:p w:rsidR="00000000" w:rsidDel="00000000" w:rsidP="00000000" w:rsidRDefault="00000000" w:rsidRPr="00000000" w14:paraId="000000E5">
      <w:pPr>
        <w:rPr>
          <w:sz w:val="30"/>
          <w:szCs w:val="30"/>
        </w:rPr>
      </w:pPr>
      <w:r w:rsidDel="00000000" w:rsidR="00000000" w:rsidRPr="00000000">
        <w:rPr>
          <w:rtl w:val="0"/>
        </w:rPr>
      </w:r>
    </w:p>
    <w:p w:rsidR="00000000" w:rsidDel="00000000" w:rsidP="00000000" w:rsidRDefault="00000000" w:rsidRPr="00000000" w14:paraId="000000E6">
      <w:pPr>
        <w:rPr>
          <w:sz w:val="30"/>
          <w:szCs w:val="30"/>
        </w:rPr>
      </w:pPr>
      <w:r w:rsidDel="00000000" w:rsidR="00000000" w:rsidRPr="00000000">
        <w:rPr>
          <w:sz w:val="30"/>
          <w:szCs w:val="30"/>
          <w:rtl w:val="0"/>
        </w:rPr>
        <w:t xml:space="preserve">sum e i: Località temporale poiché vengono usate ad ogni iterazione.</w:t>
      </w:r>
    </w:p>
    <w:p w:rsidR="00000000" w:rsidDel="00000000" w:rsidP="00000000" w:rsidRDefault="00000000" w:rsidRPr="00000000" w14:paraId="000000E7">
      <w:pPr>
        <w:rPr>
          <w:sz w:val="30"/>
          <w:szCs w:val="30"/>
        </w:rPr>
      </w:pPr>
      <w:r w:rsidDel="00000000" w:rsidR="00000000" w:rsidRPr="00000000">
        <w:rPr>
          <w:rtl w:val="0"/>
        </w:rPr>
      </w:r>
    </w:p>
    <w:p w:rsidR="00000000" w:rsidDel="00000000" w:rsidP="00000000" w:rsidRDefault="00000000" w:rsidRPr="00000000" w14:paraId="000000E8">
      <w:pPr>
        <w:rPr>
          <w:sz w:val="30"/>
          <w:szCs w:val="30"/>
        </w:rPr>
      </w:pPr>
      <w:r w:rsidDel="00000000" w:rsidR="00000000" w:rsidRPr="00000000">
        <w:rPr>
          <w:sz w:val="30"/>
          <w:szCs w:val="30"/>
          <w:rtl w:val="0"/>
        </w:rPr>
        <w:t xml:space="preserve">V: Località spaziale poiché viene letta una posizione dopo l’altra (in successione), quindi caricata in blocchi.</w:t>
      </w:r>
    </w:p>
    <w:p w:rsidR="00000000" w:rsidDel="00000000" w:rsidP="00000000" w:rsidRDefault="00000000" w:rsidRPr="00000000" w14:paraId="000000E9">
      <w:pPr>
        <w:rPr>
          <w:sz w:val="30"/>
          <w:szCs w:val="30"/>
        </w:rPr>
      </w:pPr>
      <w:r w:rsidDel="00000000" w:rsidR="00000000" w:rsidRPr="00000000">
        <w:rPr>
          <w:rtl w:val="0"/>
        </w:rPr>
      </w:r>
    </w:p>
    <w:p w:rsidR="00000000" w:rsidDel="00000000" w:rsidP="00000000" w:rsidRDefault="00000000" w:rsidRPr="00000000" w14:paraId="000000EA">
      <w:pPr>
        <w:rPr>
          <w:sz w:val="30"/>
          <w:szCs w:val="30"/>
        </w:rPr>
      </w:pPr>
      <w:r w:rsidDel="00000000" w:rsidR="00000000" w:rsidRPr="00000000">
        <w:rPr>
          <w:sz w:val="30"/>
          <w:szCs w:val="30"/>
          <w:rtl w:val="0"/>
        </w:rPr>
        <w:t xml:space="preserve">ORGANIZZAZIONE DELLA CACHE nella località spaziale</w:t>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sz w:val="30"/>
          <w:szCs w:val="30"/>
          <w:rtl w:val="0"/>
        </w:rPr>
        <w:t xml:space="preserve">La cache nel principio della locazione spaziale non è organizzata in locazioni ma in blocchi o pagine di dimensioni costanti e potenze di 2 (in genere 64 byte).</w:t>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sz w:val="30"/>
          <w:szCs w:val="30"/>
          <w:rtl w:val="0"/>
        </w:rPr>
        <w:t xml:space="preserve">La cache include una funzione di </w:t>
      </w:r>
      <w:r w:rsidDel="00000000" w:rsidR="00000000" w:rsidRPr="00000000">
        <w:rPr>
          <w:b w:val="1"/>
          <w:sz w:val="30"/>
          <w:szCs w:val="30"/>
          <w:rtl w:val="0"/>
        </w:rPr>
        <w:t xml:space="preserve">mapping</w:t>
      </w:r>
      <w:r w:rsidDel="00000000" w:rsidR="00000000" w:rsidRPr="00000000">
        <w:rPr>
          <w:sz w:val="30"/>
          <w:szCs w:val="30"/>
          <w:rtl w:val="0"/>
        </w:rPr>
        <w:t xml:space="preserve"> che lega il numero di un blocco della cache al numero del blocco della RAM e viceversa.</w:t>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sz w:val="30"/>
          <w:szCs w:val="30"/>
          <w:rtl w:val="0"/>
        </w:rPr>
        <w:t xml:space="preserve">La cache tende a massimizzare la cache hit e minimizzare il cache miss tramite le località di riferimento.</w:t>
      </w:r>
    </w:p>
    <w:p w:rsidR="00000000" w:rsidDel="00000000" w:rsidP="00000000" w:rsidRDefault="00000000" w:rsidRPr="00000000" w14:paraId="000000F1">
      <w:pPr>
        <w:rPr>
          <w:sz w:val="30"/>
          <w:szCs w:val="30"/>
        </w:rPr>
      </w:pPr>
      <w:r w:rsidDel="00000000" w:rsidR="00000000" w:rsidRPr="00000000">
        <w:rPr>
          <w:rtl w:val="0"/>
        </w:rPr>
      </w:r>
    </w:p>
    <w:p w:rsidR="00000000" w:rsidDel="00000000" w:rsidP="00000000" w:rsidRDefault="00000000" w:rsidRPr="00000000" w14:paraId="000000F2">
      <w:pPr>
        <w:rPr>
          <w:sz w:val="30"/>
          <w:szCs w:val="30"/>
        </w:rPr>
      </w:pP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sz w:val="30"/>
          <w:szCs w:val="30"/>
          <w:rtl w:val="0"/>
        </w:rPr>
        <w:t xml:space="preserve">CI SONO DIVERSI TIPI DI CACHE :</w:t>
      </w:r>
    </w:p>
    <w:p w:rsidR="00000000" w:rsidDel="00000000" w:rsidP="00000000" w:rsidRDefault="00000000" w:rsidRPr="00000000" w14:paraId="000000F5">
      <w:pPr>
        <w:numPr>
          <w:ilvl w:val="0"/>
          <w:numId w:val="4"/>
        </w:numPr>
        <w:ind w:left="720" w:hanging="360"/>
        <w:rPr>
          <w:sz w:val="30"/>
          <w:szCs w:val="30"/>
          <w:u w:val="none"/>
        </w:rPr>
      </w:pPr>
      <w:r w:rsidDel="00000000" w:rsidR="00000000" w:rsidRPr="00000000">
        <w:rPr>
          <w:sz w:val="30"/>
          <w:szCs w:val="30"/>
          <w:rtl w:val="0"/>
        </w:rPr>
        <w:t xml:space="preserve">a mappatura diretta</w:t>
      </w:r>
    </w:p>
    <w:p w:rsidR="00000000" w:rsidDel="00000000" w:rsidP="00000000" w:rsidRDefault="00000000" w:rsidRPr="00000000" w14:paraId="000000F6">
      <w:pPr>
        <w:numPr>
          <w:ilvl w:val="0"/>
          <w:numId w:val="4"/>
        </w:numPr>
        <w:ind w:left="720" w:hanging="360"/>
        <w:rPr>
          <w:sz w:val="30"/>
          <w:szCs w:val="30"/>
          <w:u w:val="none"/>
        </w:rPr>
      </w:pPr>
      <w:r w:rsidDel="00000000" w:rsidR="00000000" w:rsidRPr="00000000">
        <w:rPr>
          <w:sz w:val="30"/>
          <w:szCs w:val="30"/>
          <w:rtl w:val="0"/>
        </w:rPr>
        <w:t xml:space="preserve">completamente associativa</w:t>
      </w:r>
    </w:p>
    <w:p w:rsidR="00000000" w:rsidDel="00000000" w:rsidP="00000000" w:rsidRDefault="00000000" w:rsidRPr="00000000" w14:paraId="000000F7">
      <w:pPr>
        <w:numPr>
          <w:ilvl w:val="0"/>
          <w:numId w:val="4"/>
        </w:numPr>
        <w:ind w:left="720" w:hanging="360"/>
        <w:rPr>
          <w:sz w:val="30"/>
          <w:szCs w:val="30"/>
          <w:u w:val="none"/>
        </w:rPr>
      </w:pPr>
      <w:r w:rsidDel="00000000" w:rsidR="00000000" w:rsidRPr="00000000">
        <w:rPr>
          <w:sz w:val="30"/>
          <w:szCs w:val="30"/>
          <w:rtl w:val="0"/>
        </w:rPr>
        <w:t xml:space="preserve">associativa a k-vie</w:t>
      </w:r>
    </w:p>
    <w:p w:rsidR="00000000" w:rsidDel="00000000" w:rsidP="00000000" w:rsidRDefault="00000000" w:rsidRPr="00000000" w14:paraId="000000F8">
      <w:pPr>
        <w:rPr>
          <w:sz w:val="30"/>
          <w:szCs w:val="30"/>
        </w:rPr>
      </w:pPr>
      <w:r w:rsidDel="00000000" w:rsidR="00000000" w:rsidRPr="00000000">
        <w:rPr>
          <w:rtl w:val="0"/>
        </w:rPr>
      </w:r>
    </w:p>
    <w:p w:rsidR="00000000" w:rsidDel="00000000" w:rsidP="00000000" w:rsidRDefault="00000000" w:rsidRPr="00000000" w14:paraId="000000F9">
      <w:pPr>
        <w:rPr>
          <w:sz w:val="30"/>
          <w:szCs w:val="30"/>
        </w:rPr>
      </w:pPr>
      <w:r w:rsidDel="00000000" w:rsidR="00000000" w:rsidRPr="00000000">
        <w:rPr>
          <w:sz w:val="30"/>
          <w:szCs w:val="30"/>
          <w:rtl w:val="0"/>
        </w:rPr>
        <w:t xml:space="preserve">Per analogia un parcheggio è la nostra memoria quindi ogni cella contiene una macchina diversa (dato).</w:t>
      </w:r>
    </w:p>
    <w:p w:rsidR="00000000" w:rsidDel="00000000" w:rsidP="00000000" w:rsidRDefault="00000000" w:rsidRPr="00000000" w14:paraId="000000FA">
      <w:pPr>
        <w:rPr>
          <w:sz w:val="30"/>
          <w:szCs w:val="30"/>
        </w:rPr>
      </w:pPr>
      <w:r w:rsidDel="00000000" w:rsidR="00000000" w:rsidRPr="00000000">
        <w:rPr>
          <w:sz w:val="30"/>
          <w:szCs w:val="30"/>
          <w:rtl w:val="0"/>
        </w:rPr>
        <w:t xml:space="preserve">La cache è un parcheggio vuoto più piccolo ma più vicino a noi quindi più veloce.</w:t>
      </w:r>
    </w:p>
    <w:p w:rsidR="00000000" w:rsidDel="00000000" w:rsidP="00000000" w:rsidRDefault="00000000" w:rsidRPr="00000000" w14:paraId="000000FB">
      <w:pPr>
        <w:rPr>
          <w:sz w:val="30"/>
          <w:szCs w:val="30"/>
        </w:rPr>
      </w:pPr>
      <w:r w:rsidDel="00000000" w:rsidR="00000000" w:rsidRPr="00000000">
        <w:rPr>
          <w:rtl w:val="0"/>
        </w:rPr>
      </w:r>
    </w:p>
    <w:p w:rsidR="00000000" w:rsidDel="00000000" w:rsidP="00000000" w:rsidRDefault="00000000" w:rsidRPr="00000000" w14:paraId="000000FC">
      <w:pPr>
        <w:rPr>
          <w:sz w:val="30"/>
          <w:szCs w:val="30"/>
        </w:rPr>
      </w:pPr>
      <w:r w:rsidDel="00000000" w:rsidR="00000000" w:rsidRPr="00000000">
        <w:rPr>
          <w:rtl w:val="0"/>
        </w:rPr>
      </w:r>
    </w:p>
    <w:p w:rsidR="00000000" w:rsidDel="00000000" w:rsidP="00000000" w:rsidRDefault="00000000" w:rsidRPr="00000000" w14:paraId="000000FD">
      <w:pPr>
        <w:rPr>
          <w:sz w:val="30"/>
          <w:szCs w:val="30"/>
        </w:rPr>
      </w:pPr>
      <w:r w:rsidDel="00000000" w:rsidR="00000000" w:rsidRPr="00000000">
        <w:rPr>
          <w:sz w:val="30"/>
          <w:szCs w:val="30"/>
          <w:rtl w:val="0"/>
        </w:rPr>
        <w:t xml:space="preserve">-CACHE A MAPPATURA DIRETTA:</w:t>
      </w:r>
    </w:p>
    <w:p w:rsidR="00000000" w:rsidDel="00000000" w:rsidP="00000000" w:rsidRDefault="00000000" w:rsidRPr="00000000" w14:paraId="000000FE">
      <w:pPr>
        <w:rPr>
          <w:sz w:val="30"/>
          <w:szCs w:val="30"/>
        </w:rPr>
      </w:pPr>
      <w:r w:rsidDel="00000000" w:rsidR="00000000" w:rsidRPr="00000000">
        <w:rPr>
          <w:sz w:val="30"/>
          <w:szCs w:val="30"/>
          <w:rtl w:val="0"/>
        </w:rPr>
        <w:t xml:space="preserve">Usiamo una regola fissa che decide dove mettere i dati nel parcheggio. Diamo a ogni riga della cache un indice e facciamo lo stesso nella RAM.</w:t>
      </w:r>
    </w:p>
    <w:p w:rsidR="00000000" w:rsidDel="00000000" w:rsidP="00000000" w:rsidRDefault="00000000" w:rsidRPr="00000000" w14:paraId="000000FF">
      <w:pPr>
        <w:rPr>
          <w:sz w:val="30"/>
          <w:szCs w:val="30"/>
        </w:rPr>
      </w:pPr>
      <w:r w:rsidDel="00000000" w:rsidR="00000000" w:rsidRPr="00000000">
        <w:rPr>
          <w:sz w:val="30"/>
          <w:szCs w:val="30"/>
          <w:rtl w:val="0"/>
        </w:rPr>
        <w:t xml:space="preserve">Quando leggiamo un dato dalla RAM possiamo scriverlo nella cache solo nell’indice uguale ad entrambi.</w:t>
      </w:r>
    </w:p>
    <w:p w:rsidR="00000000" w:rsidDel="00000000" w:rsidP="00000000" w:rsidRDefault="00000000" w:rsidRPr="00000000" w14:paraId="00000100">
      <w:pPr>
        <w:rPr>
          <w:sz w:val="30"/>
          <w:szCs w:val="30"/>
        </w:rPr>
      </w:pPr>
      <w:r w:rsidDel="00000000" w:rsidR="00000000" w:rsidRPr="00000000">
        <w:rPr>
          <w:sz w:val="30"/>
          <w:szCs w:val="30"/>
          <w:rtl w:val="0"/>
        </w:rPr>
        <w:t xml:space="preserve">Creo</w:t>
      </w:r>
      <w:r w:rsidDel="00000000" w:rsidR="00000000" w:rsidRPr="00000000">
        <w:rPr>
          <w:sz w:val="30"/>
          <w:szCs w:val="30"/>
          <w:rtl w:val="0"/>
        </w:rPr>
        <w:t xml:space="preserve"> una associazione fisica tra le due celle.</w:t>
      </w:r>
    </w:p>
    <w:p w:rsidR="00000000" w:rsidDel="00000000" w:rsidP="00000000" w:rsidRDefault="00000000" w:rsidRPr="00000000" w14:paraId="00000101">
      <w:pPr>
        <w:rPr>
          <w:sz w:val="30"/>
          <w:szCs w:val="30"/>
        </w:rPr>
      </w:pPr>
      <w:r w:rsidDel="00000000" w:rsidR="00000000" w:rsidRPr="00000000">
        <w:rPr>
          <w:rtl w:val="0"/>
        </w:rPr>
      </w:r>
    </w:p>
    <w:p w:rsidR="00000000" w:rsidDel="00000000" w:rsidP="00000000" w:rsidRDefault="00000000" w:rsidRPr="00000000" w14:paraId="00000102">
      <w:pPr>
        <w:rPr>
          <w:sz w:val="30"/>
          <w:szCs w:val="30"/>
        </w:rPr>
      </w:pPr>
      <w:r w:rsidDel="00000000" w:rsidR="00000000" w:rsidRPr="00000000">
        <w:rPr>
          <w:sz w:val="30"/>
          <w:szCs w:val="30"/>
          <w:rtl w:val="0"/>
        </w:rPr>
        <w:t xml:space="preserve">-CACHE COMPLETAMENTE ASSOCIATIVA:</w:t>
      </w:r>
    </w:p>
    <w:p w:rsidR="00000000" w:rsidDel="00000000" w:rsidP="00000000" w:rsidRDefault="00000000" w:rsidRPr="00000000" w14:paraId="00000103">
      <w:pPr>
        <w:rPr>
          <w:sz w:val="30"/>
          <w:szCs w:val="30"/>
        </w:rPr>
      </w:pPr>
      <w:r w:rsidDel="00000000" w:rsidR="00000000" w:rsidRPr="00000000">
        <w:rPr>
          <w:sz w:val="30"/>
          <w:szCs w:val="30"/>
          <w:rtl w:val="0"/>
        </w:rPr>
        <w:t xml:space="preserve">Non c'è nessuna regola che vincola dove memorizzare i dati nella cache. Quando la cache è libera possiamo scrivere un dato ovunque noi vogliamo, però quando è piena dobbiamo decidere quale posizione sovrascrivere:</w:t>
      </w:r>
    </w:p>
    <w:p w:rsidR="00000000" w:rsidDel="00000000" w:rsidP="00000000" w:rsidRDefault="00000000" w:rsidRPr="00000000" w14:paraId="00000104">
      <w:pPr>
        <w:rPr>
          <w:sz w:val="30"/>
          <w:szCs w:val="30"/>
        </w:rPr>
      </w:pPr>
      <w:r w:rsidDel="00000000" w:rsidR="00000000" w:rsidRPr="00000000">
        <w:rPr>
          <w:rtl w:val="0"/>
        </w:rPr>
      </w:r>
    </w:p>
    <w:p w:rsidR="00000000" w:rsidDel="00000000" w:rsidP="00000000" w:rsidRDefault="00000000" w:rsidRPr="00000000" w14:paraId="00000105">
      <w:pPr>
        <w:numPr>
          <w:ilvl w:val="0"/>
          <w:numId w:val="9"/>
        </w:numPr>
        <w:ind w:left="720" w:hanging="360"/>
        <w:rPr>
          <w:sz w:val="30"/>
          <w:szCs w:val="30"/>
          <w:u w:val="none"/>
        </w:rPr>
      </w:pPr>
      <w:r w:rsidDel="00000000" w:rsidR="00000000" w:rsidRPr="00000000">
        <w:rPr>
          <w:sz w:val="30"/>
          <w:szCs w:val="30"/>
          <w:rtl w:val="0"/>
        </w:rPr>
        <w:t xml:space="preserve">Possiamo cancellare la posizione più vecchia tramite FIFO;</w:t>
        <w:br w:type="textWrapping"/>
      </w:r>
    </w:p>
    <w:p w:rsidR="00000000" w:rsidDel="00000000" w:rsidP="00000000" w:rsidRDefault="00000000" w:rsidRPr="00000000" w14:paraId="00000106">
      <w:pPr>
        <w:numPr>
          <w:ilvl w:val="0"/>
          <w:numId w:val="9"/>
        </w:numPr>
        <w:ind w:left="720" w:hanging="360"/>
        <w:rPr>
          <w:sz w:val="30"/>
          <w:szCs w:val="30"/>
          <w:u w:val="none"/>
        </w:rPr>
      </w:pPr>
      <w:r w:rsidDel="00000000" w:rsidR="00000000" w:rsidRPr="00000000">
        <w:rPr>
          <w:sz w:val="30"/>
          <w:szCs w:val="30"/>
          <w:rtl w:val="0"/>
        </w:rPr>
        <w:t xml:space="preserve">Possiamo sovrascrivere la posizione usata meno di recente LRU (Least recently used);</w:t>
        <w:br w:type="textWrapping"/>
      </w:r>
    </w:p>
    <w:p w:rsidR="00000000" w:rsidDel="00000000" w:rsidP="00000000" w:rsidRDefault="00000000" w:rsidRPr="00000000" w14:paraId="00000107">
      <w:pPr>
        <w:numPr>
          <w:ilvl w:val="0"/>
          <w:numId w:val="9"/>
        </w:numPr>
        <w:ind w:left="720" w:hanging="360"/>
        <w:rPr>
          <w:sz w:val="30"/>
          <w:szCs w:val="30"/>
          <w:u w:val="none"/>
        </w:rPr>
      </w:pPr>
      <w:r w:rsidDel="00000000" w:rsidR="00000000" w:rsidRPr="00000000">
        <w:rPr>
          <w:sz w:val="30"/>
          <w:szCs w:val="30"/>
          <w:rtl w:val="0"/>
        </w:rPr>
        <w:t xml:space="preserve">Oppure sovrascrivere una cella a caso;</w:t>
      </w:r>
    </w:p>
    <w:p w:rsidR="00000000" w:rsidDel="00000000" w:rsidP="00000000" w:rsidRDefault="00000000" w:rsidRPr="00000000" w14:paraId="00000108">
      <w:pPr>
        <w:pStyle w:val="Heading3"/>
        <w:rPr>
          <w:color w:val="000000"/>
        </w:rPr>
      </w:pPr>
      <w:bookmarkStart w:colFirst="0" w:colLast="0" w:name="_srj8kgcffe3r" w:id="3"/>
      <w:bookmarkEnd w:id="3"/>
      <w:r w:rsidDel="00000000" w:rsidR="00000000" w:rsidRPr="00000000">
        <w:rPr>
          <w:rtl w:val="0"/>
        </w:rPr>
        <w:br w:type="textWrapping"/>
      </w:r>
      <w:r w:rsidDel="00000000" w:rsidR="00000000" w:rsidRPr="00000000">
        <w:rPr>
          <w:color w:val="000000"/>
          <w:rtl w:val="0"/>
        </w:rPr>
        <w:t xml:space="preserve">TAG search: nella cache completa. assoc.</w:t>
      </w:r>
    </w:p>
    <w:p w:rsidR="00000000" w:rsidDel="00000000" w:rsidP="00000000" w:rsidRDefault="00000000" w:rsidRPr="00000000" w14:paraId="00000109">
      <w:pPr>
        <w:rPr>
          <w:sz w:val="30"/>
          <w:szCs w:val="30"/>
        </w:rPr>
      </w:pPr>
      <w:r w:rsidDel="00000000" w:rsidR="00000000" w:rsidRPr="00000000">
        <w:rPr>
          <w:sz w:val="30"/>
          <w:szCs w:val="30"/>
          <w:rtl w:val="0"/>
        </w:rPr>
        <w:t xml:space="preserve">Per vedere se abbiamo un hit o miss dobbiamo cercare tra tutti i tag, la ricerca viene velocizzata con la memoria associativa. La memoria associativa o CAM (Content Addressable Memory) è una memoria in grado di effettuare in parallelo il confronto tra un dato cercato e tutti i dati contenuti in essa</w:t>
      </w:r>
    </w:p>
    <w:p w:rsidR="00000000" w:rsidDel="00000000" w:rsidP="00000000" w:rsidRDefault="00000000" w:rsidRPr="00000000" w14:paraId="0000010A">
      <w:pPr>
        <w:rPr>
          <w:sz w:val="30"/>
          <w:szCs w:val="30"/>
        </w:rPr>
      </w:pPr>
      <w:r w:rsidDel="00000000" w:rsidR="00000000" w:rsidRPr="00000000">
        <w:rPr>
          <w:rtl w:val="0"/>
        </w:rPr>
      </w:r>
    </w:p>
    <w:p w:rsidR="00000000" w:rsidDel="00000000" w:rsidP="00000000" w:rsidRDefault="00000000" w:rsidRPr="00000000" w14:paraId="0000010B">
      <w:pPr>
        <w:rPr>
          <w:sz w:val="30"/>
          <w:szCs w:val="30"/>
        </w:rPr>
      </w:pPr>
      <w:r w:rsidDel="00000000" w:rsidR="00000000" w:rsidRPr="00000000">
        <w:rPr>
          <w:sz w:val="30"/>
          <w:szCs w:val="30"/>
          <w:rtl w:val="0"/>
        </w:rPr>
        <w:t xml:space="preserve">La CAM ci dice se il dato che ci interessa è presente in cache confrontando il suo TAG con tutti i TAG nella cache. se lo trovo hit, se no miss</w:t>
      </w:r>
    </w:p>
    <w:p w:rsidR="00000000" w:rsidDel="00000000" w:rsidP="00000000" w:rsidRDefault="00000000" w:rsidRPr="00000000" w14:paraId="0000010C">
      <w:pPr>
        <w:rPr>
          <w:sz w:val="30"/>
          <w:szCs w:val="30"/>
        </w:rPr>
      </w:pPr>
      <w:r w:rsidDel="00000000" w:rsidR="00000000" w:rsidRPr="00000000">
        <w:rPr>
          <w:rtl w:val="0"/>
        </w:rPr>
      </w:r>
    </w:p>
    <w:p w:rsidR="00000000" w:rsidDel="00000000" w:rsidP="00000000" w:rsidRDefault="00000000" w:rsidRPr="00000000" w14:paraId="0000010D">
      <w:pPr>
        <w:rPr>
          <w:sz w:val="30"/>
          <w:szCs w:val="30"/>
        </w:rPr>
      </w:pPr>
      <w:r w:rsidDel="00000000" w:rsidR="00000000" w:rsidRPr="00000000">
        <w:rPr>
          <w:sz w:val="30"/>
          <w:szCs w:val="30"/>
          <w:rtl w:val="0"/>
        </w:rPr>
        <w:t xml:space="preserve">-CACHE A K-VIE:</w:t>
      </w:r>
    </w:p>
    <w:p w:rsidR="00000000" w:rsidDel="00000000" w:rsidP="00000000" w:rsidRDefault="00000000" w:rsidRPr="00000000" w14:paraId="0000010E">
      <w:pPr>
        <w:rPr>
          <w:sz w:val="30"/>
          <w:szCs w:val="30"/>
        </w:rPr>
      </w:pPr>
      <w:r w:rsidDel="00000000" w:rsidR="00000000" w:rsidRPr="00000000">
        <w:rPr>
          <w:sz w:val="30"/>
          <w:szCs w:val="30"/>
          <w:rtl w:val="0"/>
        </w:rPr>
        <w:t xml:space="preserve">È un ibrido tra </w:t>
      </w:r>
      <w:r w:rsidDel="00000000" w:rsidR="00000000" w:rsidRPr="00000000">
        <w:rPr>
          <w:sz w:val="30"/>
          <w:szCs w:val="30"/>
          <w:rtl w:val="0"/>
        </w:rPr>
        <w:t xml:space="preserve">le due</w:t>
      </w:r>
      <w:r w:rsidDel="00000000" w:rsidR="00000000" w:rsidRPr="00000000">
        <w:rPr>
          <w:sz w:val="30"/>
          <w:szCs w:val="30"/>
          <w:rtl w:val="0"/>
        </w:rPr>
        <w:t xml:space="preserve"> precedenti, la base è a mappatura diretta.</w:t>
      </w:r>
    </w:p>
    <w:p w:rsidR="00000000" w:rsidDel="00000000" w:rsidP="00000000" w:rsidRDefault="00000000" w:rsidRPr="00000000" w14:paraId="0000010F">
      <w:pPr>
        <w:rPr>
          <w:sz w:val="30"/>
          <w:szCs w:val="30"/>
        </w:rPr>
      </w:pPr>
      <w:r w:rsidDel="00000000" w:rsidR="00000000" w:rsidRPr="00000000">
        <w:rPr>
          <w:sz w:val="30"/>
          <w:szCs w:val="30"/>
          <w:rtl w:val="0"/>
        </w:rPr>
        <w:t xml:space="preserve">La novità è che la riga della cache è diventata un parcheggio multipiano. Ogni cella contiene una macchina per piano.</w:t>
      </w:r>
    </w:p>
    <w:p w:rsidR="00000000" w:rsidDel="00000000" w:rsidP="00000000" w:rsidRDefault="00000000" w:rsidRPr="00000000" w14:paraId="00000110">
      <w:pPr>
        <w:rPr>
          <w:sz w:val="30"/>
          <w:szCs w:val="30"/>
        </w:rPr>
      </w:pPr>
      <w:r w:rsidDel="00000000" w:rsidR="00000000" w:rsidRPr="00000000">
        <w:rPr>
          <w:sz w:val="30"/>
          <w:szCs w:val="30"/>
          <w:rtl w:val="0"/>
        </w:rPr>
        <w:t xml:space="preserve">Quindi dovremo sempre usare lo stesso indice tra cache e RAM ma possiamo scegliere in quale piano parcheggiare.</w:t>
      </w:r>
    </w:p>
    <w:p w:rsidR="00000000" w:rsidDel="00000000" w:rsidP="00000000" w:rsidRDefault="00000000" w:rsidRPr="00000000" w14:paraId="00000111">
      <w:pPr>
        <w:rPr>
          <w:sz w:val="30"/>
          <w:szCs w:val="30"/>
        </w:rPr>
      </w:pPr>
      <w:r w:rsidDel="00000000" w:rsidR="00000000" w:rsidRPr="00000000">
        <w:rPr>
          <w:rtl w:val="0"/>
        </w:rPr>
      </w:r>
    </w:p>
    <w:p w:rsidR="00000000" w:rsidDel="00000000" w:rsidP="00000000" w:rsidRDefault="00000000" w:rsidRPr="00000000" w14:paraId="00000112">
      <w:pPr>
        <w:rPr>
          <w:sz w:val="30"/>
          <w:szCs w:val="30"/>
        </w:rPr>
      </w:pPr>
      <w:r w:rsidDel="00000000" w:rsidR="00000000" w:rsidRPr="00000000">
        <w:rPr>
          <w:sz w:val="30"/>
          <w:szCs w:val="30"/>
          <w:rtl w:val="0"/>
        </w:rPr>
        <w:t xml:space="preserve">La lunghezza delle word può variare a seconda delle macchine:</w:t>
      </w:r>
    </w:p>
    <w:p w:rsidR="00000000" w:rsidDel="00000000" w:rsidP="00000000" w:rsidRDefault="00000000" w:rsidRPr="00000000" w14:paraId="00000113">
      <w:pPr>
        <w:rPr>
          <w:sz w:val="30"/>
          <w:szCs w:val="30"/>
        </w:rPr>
      </w:pPr>
      <w:r w:rsidDel="00000000" w:rsidR="00000000" w:rsidRPr="00000000">
        <w:rPr>
          <w:sz w:val="30"/>
          <w:szCs w:val="30"/>
          <w:rtl w:val="0"/>
        </w:rPr>
        <w:t xml:space="preserve">8 bit, 16 bit, 32 bit, 64 bit. Cambierà solo la grandezza del parcheggio.</w:t>
      </w:r>
    </w:p>
    <w:p w:rsidR="00000000" w:rsidDel="00000000" w:rsidP="00000000" w:rsidRDefault="00000000" w:rsidRPr="00000000" w14:paraId="00000114">
      <w:pPr>
        <w:rPr>
          <w:sz w:val="30"/>
          <w:szCs w:val="30"/>
        </w:rPr>
      </w:pPr>
      <w:r w:rsidDel="00000000" w:rsidR="00000000" w:rsidRPr="00000000">
        <w:rPr>
          <w:rtl w:val="0"/>
        </w:rPr>
      </w:r>
    </w:p>
    <w:p w:rsidR="00000000" w:rsidDel="00000000" w:rsidP="00000000" w:rsidRDefault="00000000" w:rsidRPr="00000000" w14:paraId="00000115">
      <w:pPr>
        <w:rPr>
          <w:sz w:val="30"/>
          <w:szCs w:val="30"/>
        </w:rPr>
      </w:pPr>
      <w:r w:rsidDel="00000000" w:rsidR="00000000" w:rsidRPr="00000000">
        <w:rPr>
          <w:sz w:val="30"/>
          <w:szCs w:val="30"/>
          <w:rtl w:val="0"/>
        </w:rPr>
        <w:t xml:space="preserve">Quando copiamo dati dalla RAM alla cache è conveniente trasferire anche i dati vincini tramite blocchi di word.</w:t>
      </w:r>
    </w:p>
    <w:p w:rsidR="00000000" w:rsidDel="00000000" w:rsidP="00000000" w:rsidRDefault="00000000" w:rsidRPr="00000000" w14:paraId="00000116">
      <w:pPr>
        <w:rPr>
          <w:sz w:val="30"/>
          <w:szCs w:val="30"/>
        </w:rPr>
      </w:pPr>
      <w:r w:rsidDel="00000000" w:rsidR="00000000" w:rsidRPr="00000000">
        <w:rPr>
          <w:sz w:val="30"/>
          <w:szCs w:val="30"/>
          <w:rtl w:val="0"/>
        </w:rPr>
        <w:t xml:space="preserve">Questi blocchi verranno scritti in successione nella stessa riga della cache che si chiama LINE.</w:t>
      </w:r>
    </w:p>
    <w:p w:rsidR="00000000" w:rsidDel="00000000" w:rsidP="00000000" w:rsidRDefault="00000000" w:rsidRPr="00000000" w14:paraId="00000117">
      <w:pPr>
        <w:rPr>
          <w:sz w:val="30"/>
          <w:szCs w:val="30"/>
        </w:rPr>
      </w:pPr>
      <w:r w:rsidDel="00000000" w:rsidR="00000000" w:rsidRPr="00000000">
        <w:rPr>
          <w:sz w:val="30"/>
          <w:szCs w:val="30"/>
          <w:rtl w:val="0"/>
        </w:rPr>
        <w:t xml:space="preserve">Non possiamo rimpiazzare la singola macchina ma solo l’intera linea.</w:t>
      </w:r>
    </w:p>
    <w:p w:rsidR="00000000" w:rsidDel="00000000" w:rsidP="00000000" w:rsidRDefault="00000000" w:rsidRPr="00000000" w14:paraId="00000118">
      <w:pPr>
        <w:rPr>
          <w:sz w:val="30"/>
          <w:szCs w:val="30"/>
        </w:rPr>
      </w:pPr>
      <w:r w:rsidDel="00000000" w:rsidR="00000000" w:rsidRPr="00000000">
        <w:rPr>
          <w:rtl w:val="0"/>
        </w:rPr>
      </w:r>
    </w:p>
    <w:p w:rsidR="00000000" w:rsidDel="00000000" w:rsidP="00000000" w:rsidRDefault="00000000" w:rsidRPr="00000000" w14:paraId="00000119">
      <w:pPr>
        <w:rPr>
          <w:sz w:val="30"/>
          <w:szCs w:val="30"/>
        </w:rPr>
      </w:pPr>
      <w:r w:rsidDel="00000000" w:rsidR="00000000" w:rsidRPr="00000000">
        <w:rPr>
          <w:rFonts w:ascii="Arial Unicode MS" w:cs="Arial Unicode MS" w:eastAsia="Arial Unicode MS" w:hAnsi="Arial Unicode MS"/>
          <w:sz w:val="30"/>
          <w:szCs w:val="30"/>
          <w:rtl w:val="0"/>
        </w:rPr>
        <w:t xml:space="preserve">es. → cache a 2 vie, ogni settore ha 2 piani e linee da 4 word</w:t>
      </w:r>
    </w:p>
    <w:p w:rsidR="00000000" w:rsidDel="00000000" w:rsidP="00000000" w:rsidRDefault="00000000" w:rsidRPr="00000000" w14:paraId="0000011A">
      <w:pPr>
        <w:rPr>
          <w:sz w:val="30"/>
          <w:szCs w:val="30"/>
        </w:rPr>
      </w:pPr>
      <w:r w:rsidDel="00000000" w:rsidR="00000000" w:rsidRPr="00000000">
        <w:rPr>
          <w:sz w:val="30"/>
          <w:szCs w:val="30"/>
          <w:rtl w:val="0"/>
        </w:rPr>
        <w:t xml:space="preserve">cache entry: numero di words  </w:t>
        <w:br w:type="textWrapping"/>
        <w:t xml:space="preserve">Ipotizzato che ogni entry della cache includa un tag e una word in casi reali viene sfruttata la…</w:t>
      </w:r>
    </w:p>
    <w:p w:rsidR="00000000" w:rsidDel="00000000" w:rsidP="00000000" w:rsidRDefault="00000000" w:rsidRPr="00000000" w14:paraId="0000011B">
      <w:pPr>
        <w:ind w:left="0" w:firstLine="0"/>
        <w:rPr>
          <w:sz w:val="30"/>
          <w:szCs w:val="30"/>
        </w:rPr>
      </w:pPr>
      <w:r w:rsidDel="00000000" w:rsidR="00000000" w:rsidRPr="00000000">
        <w:rPr>
          <w:rtl w:val="0"/>
        </w:rPr>
      </w:r>
    </w:p>
    <w:p w:rsidR="00000000" w:rsidDel="00000000" w:rsidP="00000000" w:rsidRDefault="00000000" w:rsidRPr="00000000" w14:paraId="0000011C">
      <w:pPr>
        <w:rPr>
          <w:sz w:val="30"/>
          <w:szCs w:val="30"/>
        </w:rPr>
      </w:pPr>
      <w:r w:rsidDel="00000000" w:rsidR="00000000" w:rsidRPr="00000000">
        <w:rPr>
          <w:sz w:val="30"/>
          <w:szCs w:val="30"/>
          <w:rtl w:val="0"/>
        </w:rPr>
        <w:t xml:space="preserve">Cache unica:</w:t>
      </w:r>
    </w:p>
    <w:p w:rsidR="00000000" w:rsidDel="00000000" w:rsidP="00000000" w:rsidRDefault="00000000" w:rsidRPr="00000000" w14:paraId="0000011D">
      <w:pPr>
        <w:numPr>
          <w:ilvl w:val="0"/>
          <w:numId w:val="6"/>
        </w:numPr>
        <w:ind w:left="720" w:hanging="360"/>
        <w:rPr>
          <w:sz w:val="30"/>
          <w:szCs w:val="30"/>
          <w:u w:val="none"/>
        </w:rPr>
      </w:pPr>
      <w:r w:rsidDel="00000000" w:rsidR="00000000" w:rsidRPr="00000000">
        <w:rPr>
          <w:sz w:val="30"/>
          <w:szCs w:val="30"/>
          <w:rtl w:val="0"/>
        </w:rPr>
        <w:t xml:space="preserve">Dati e istruzioni nella stessa cache</w:t>
      </w:r>
    </w:p>
    <w:p w:rsidR="00000000" w:rsidDel="00000000" w:rsidP="00000000" w:rsidRDefault="00000000" w:rsidRPr="00000000" w14:paraId="0000011E">
      <w:pPr>
        <w:numPr>
          <w:ilvl w:val="0"/>
          <w:numId w:val="6"/>
        </w:numPr>
        <w:ind w:left="720" w:hanging="360"/>
        <w:rPr>
          <w:sz w:val="30"/>
          <w:szCs w:val="30"/>
          <w:u w:val="none"/>
        </w:rPr>
      </w:pPr>
      <w:r w:rsidDel="00000000" w:rsidR="00000000" w:rsidRPr="00000000">
        <w:rPr>
          <w:sz w:val="30"/>
          <w:szCs w:val="30"/>
          <w:rtl w:val="0"/>
        </w:rPr>
        <w:t xml:space="preserve">flessibilità e maggiore cache hit</w:t>
      </w:r>
    </w:p>
    <w:p w:rsidR="00000000" w:rsidDel="00000000" w:rsidP="00000000" w:rsidRDefault="00000000" w:rsidRPr="00000000" w14:paraId="0000011F">
      <w:pPr>
        <w:numPr>
          <w:ilvl w:val="0"/>
          <w:numId w:val="6"/>
        </w:numPr>
        <w:ind w:left="720" w:hanging="360"/>
        <w:rPr>
          <w:sz w:val="30"/>
          <w:szCs w:val="30"/>
          <w:u w:val="none"/>
        </w:rPr>
      </w:pPr>
      <w:r w:rsidDel="00000000" w:rsidR="00000000" w:rsidRPr="00000000">
        <w:rPr>
          <w:sz w:val="30"/>
          <w:szCs w:val="30"/>
          <w:rtl w:val="0"/>
        </w:rPr>
        <w:t xml:space="preserve">1 accesso per ciclo di clock</w:t>
      </w:r>
    </w:p>
    <w:p w:rsidR="00000000" w:rsidDel="00000000" w:rsidP="00000000" w:rsidRDefault="00000000" w:rsidRPr="00000000" w14:paraId="00000120">
      <w:pPr>
        <w:rPr>
          <w:sz w:val="30"/>
          <w:szCs w:val="30"/>
        </w:rPr>
      </w:pPr>
      <w:r w:rsidDel="00000000" w:rsidR="00000000" w:rsidRPr="00000000">
        <w:rPr>
          <w:rtl w:val="0"/>
        </w:rPr>
      </w:r>
    </w:p>
    <w:p w:rsidR="00000000" w:rsidDel="00000000" w:rsidP="00000000" w:rsidRDefault="00000000" w:rsidRPr="00000000" w14:paraId="00000121">
      <w:pPr>
        <w:rPr>
          <w:sz w:val="30"/>
          <w:szCs w:val="30"/>
        </w:rPr>
      </w:pPr>
      <w:r w:rsidDel="00000000" w:rsidR="00000000" w:rsidRPr="00000000">
        <w:rPr>
          <w:sz w:val="30"/>
          <w:szCs w:val="30"/>
          <w:rtl w:val="0"/>
        </w:rPr>
        <w:t xml:space="preserve">Cache distinte:</w:t>
      </w:r>
    </w:p>
    <w:p w:rsidR="00000000" w:rsidDel="00000000" w:rsidP="00000000" w:rsidRDefault="00000000" w:rsidRPr="00000000" w14:paraId="00000122">
      <w:pPr>
        <w:numPr>
          <w:ilvl w:val="0"/>
          <w:numId w:val="6"/>
        </w:numPr>
        <w:ind w:left="720" w:hanging="360"/>
        <w:rPr>
          <w:sz w:val="30"/>
          <w:szCs w:val="30"/>
          <w:u w:val="none"/>
        </w:rPr>
      </w:pPr>
      <w:r w:rsidDel="00000000" w:rsidR="00000000" w:rsidRPr="00000000">
        <w:rPr>
          <w:sz w:val="30"/>
          <w:szCs w:val="30"/>
          <w:rtl w:val="0"/>
        </w:rPr>
        <w:t xml:space="preserve">Dati e istruzioni in due cache diverse</w:t>
      </w:r>
    </w:p>
    <w:p w:rsidR="00000000" w:rsidDel="00000000" w:rsidP="00000000" w:rsidRDefault="00000000" w:rsidRPr="00000000" w14:paraId="00000123">
      <w:pPr>
        <w:numPr>
          <w:ilvl w:val="0"/>
          <w:numId w:val="6"/>
        </w:numPr>
        <w:ind w:left="720" w:hanging="360"/>
        <w:rPr>
          <w:sz w:val="30"/>
          <w:szCs w:val="30"/>
        </w:rPr>
      </w:pPr>
      <w:r w:rsidDel="00000000" w:rsidR="00000000" w:rsidRPr="00000000">
        <w:rPr>
          <w:sz w:val="30"/>
          <w:szCs w:val="30"/>
          <w:rtl w:val="0"/>
        </w:rPr>
        <w:t xml:space="preserve">Design diversi per ogni cache</w:t>
      </w:r>
    </w:p>
    <w:p w:rsidR="00000000" w:rsidDel="00000000" w:rsidP="00000000" w:rsidRDefault="00000000" w:rsidRPr="00000000" w14:paraId="00000124">
      <w:pPr>
        <w:numPr>
          <w:ilvl w:val="0"/>
          <w:numId w:val="6"/>
        </w:numPr>
        <w:ind w:left="720" w:hanging="360"/>
        <w:rPr>
          <w:sz w:val="30"/>
          <w:szCs w:val="30"/>
        </w:rPr>
      </w:pPr>
      <w:r w:rsidDel="00000000" w:rsidR="00000000" w:rsidRPr="00000000">
        <w:rPr>
          <w:sz w:val="30"/>
          <w:szCs w:val="30"/>
          <w:rtl w:val="0"/>
        </w:rPr>
        <w:t xml:space="preserve">Ogni cache è più semplice</w:t>
      </w:r>
    </w:p>
    <w:p w:rsidR="00000000" w:rsidDel="00000000" w:rsidP="00000000" w:rsidRDefault="00000000" w:rsidRPr="00000000" w14:paraId="00000125">
      <w:pPr>
        <w:numPr>
          <w:ilvl w:val="0"/>
          <w:numId w:val="6"/>
        </w:numPr>
        <w:ind w:left="720" w:hanging="360"/>
        <w:rPr>
          <w:sz w:val="30"/>
          <w:szCs w:val="30"/>
        </w:rPr>
      </w:pPr>
      <w:r w:rsidDel="00000000" w:rsidR="00000000" w:rsidRPr="00000000">
        <w:rPr>
          <w:sz w:val="30"/>
          <w:szCs w:val="30"/>
          <w:rtl w:val="0"/>
        </w:rPr>
        <w:t xml:space="preserve">2 accessi per ciclo di clock</w:t>
      </w:r>
    </w:p>
    <w:p w:rsidR="00000000" w:rsidDel="00000000" w:rsidP="00000000" w:rsidRDefault="00000000" w:rsidRPr="00000000" w14:paraId="00000126">
      <w:pPr>
        <w:rPr>
          <w:sz w:val="30"/>
          <w:szCs w:val="30"/>
        </w:rPr>
      </w:pPr>
      <w:r w:rsidDel="00000000" w:rsidR="00000000" w:rsidRPr="00000000">
        <w:rPr>
          <w:rtl w:val="0"/>
        </w:rPr>
      </w:r>
    </w:p>
    <w:p w:rsidR="00000000" w:rsidDel="00000000" w:rsidP="00000000" w:rsidRDefault="00000000" w:rsidRPr="00000000" w14:paraId="00000127">
      <w:pPr>
        <w:rPr>
          <w:sz w:val="30"/>
          <w:szCs w:val="30"/>
        </w:rPr>
      </w:pPr>
      <w:r w:rsidDel="00000000" w:rsidR="00000000" w:rsidRPr="00000000">
        <w:rPr>
          <w:sz w:val="30"/>
          <w:szCs w:val="30"/>
          <w:rtl w:val="0"/>
        </w:rPr>
        <w:t xml:space="preserve">Gerarchia multi livello:</w:t>
      </w:r>
      <w:r w:rsidDel="00000000" w:rsidR="00000000" w:rsidRPr="00000000">
        <w:rPr>
          <w:sz w:val="30"/>
          <w:szCs w:val="30"/>
        </w:rPr>
        <mc:AlternateContent>
          <mc:Choice Requires="wpg">
            <w:drawing>
              <wp:inline distB="114300" distT="114300" distL="114300" distR="114300">
                <wp:extent cx="6234113" cy="2781300"/>
                <wp:effectExtent b="0" l="0" r="0" t="0"/>
                <wp:docPr id="2" name=""/>
                <a:graphic>
                  <a:graphicData uri="http://schemas.microsoft.com/office/word/2010/wordprocessingGroup">
                    <wpg:wgp>
                      <wpg:cNvGrpSpPr/>
                      <wpg:grpSpPr>
                        <a:xfrm>
                          <a:off x="403300" y="1144325"/>
                          <a:ext cx="6234113" cy="2781300"/>
                          <a:chOff x="403300" y="1144325"/>
                          <a:chExt cx="6875075" cy="2773650"/>
                        </a:xfrm>
                      </wpg:grpSpPr>
                      <wps:wsp>
                        <wps:cNvSpPr/>
                        <wps:cNvPr id="17" name="Shape 17"/>
                        <wps:spPr>
                          <a:xfrm>
                            <a:off x="408075" y="1149100"/>
                            <a:ext cx="1035300" cy="10557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2113425" y="1149100"/>
                            <a:ext cx="1035300" cy="105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3818775" y="1149100"/>
                            <a:ext cx="1035300" cy="105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524125" y="1149100"/>
                            <a:ext cx="1035300" cy="105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524125" y="2857500"/>
                            <a:ext cx="1035300" cy="10557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443375" y="1676950"/>
                            <a:ext cx="67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48725" y="1676950"/>
                            <a:ext cx="67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54075" y="1676950"/>
                            <a:ext cx="67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41775" y="2204800"/>
                            <a:ext cx="0" cy="65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672000" y="1473925"/>
                            <a:ext cx="670200" cy="43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t" bIns="91425" lIns="91425" spcFirstLastPara="1" rIns="91425" wrap="square" tIns="91425">
                          <a:noAutofit/>
                        </wps:bodyPr>
                      </wps:wsp>
                      <wps:wsp>
                        <wps:cNvSpPr txBox="1"/>
                        <wps:cNvPr id="27" name="Shape 27"/>
                        <wps:spPr>
                          <a:xfrm>
                            <a:off x="2358300" y="1504300"/>
                            <a:ext cx="6702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L1</w:t>
                              </w:r>
                            </w:p>
                          </w:txbxContent>
                        </wps:txbx>
                        <wps:bodyPr anchorCtr="0" anchor="t" bIns="91425" lIns="91425" spcFirstLastPara="1" rIns="91425" wrap="square" tIns="91425">
                          <a:noAutofit/>
                        </wps:bodyPr>
                      </wps:wsp>
                      <wps:wsp>
                        <wps:cNvSpPr txBox="1"/>
                        <wps:cNvPr id="28" name="Shape 28"/>
                        <wps:spPr>
                          <a:xfrm>
                            <a:off x="4044600" y="1504300"/>
                            <a:ext cx="5838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L2</w:t>
                              </w:r>
                            </w:p>
                          </w:txbxContent>
                        </wps:txbx>
                        <wps:bodyPr anchorCtr="0" anchor="t" bIns="91425" lIns="91425" spcFirstLastPara="1" rIns="91425" wrap="square" tIns="91425">
                          <a:noAutofit/>
                        </wps:bodyPr>
                      </wps:wsp>
                      <wps:wsp>
                        <wps:cNvSpPr txBox="1"/>
                        <wps:cNvPr id="29" name="Shape 29"/>
                        <wps:spPr>
                          <a:xfrm>
                            <a:off x="5749950" y="1504300"/>
                            <a:ext cx="6702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L3</w:t>
                              </w:r>
                            </w:p>
                          </w:txbxContent>
                        </wps:txbx>
                        <wps:bodyPr anchorCtr="0" anchor="t" bIns="91425" lIns="91425" spcFirstLastPara="1" rIns="91425" wrap="square" tIns="91425">
                          <a:noAutofit/>
                        </wps:bodyPr>
                      </wps:wsp>
                      <wps:wsp>
                        <wps:cNvSpPr txBox="1"/>
                        <wps:cNvPr id="30" name="Shape 30"/>
                        <wps:spPr>
                          <a:xfrm>
                            <a:off x="5524275" y="3212800"/>
                            <a:ext cx="1754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MEMORIA CENTRALE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234113" cy="2781300"/>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234113"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8">
      <w:pPr>
        <w:rPr>
          <w:sz w:val="30"/>
          <w:szCs w:val="30"/>
        </w:rPr>
      </w:pPr>
      <w:r w:rsidDel="00000000" w:rsidR="00000000" w:rsidRPr="00000000">
        <w:rPr>
          <w:rtl w:val="0"/>
        </w:rPr>
      </w:r>
    </w:p>
    <w:p w:rsidR="00000000" w:rsidDel="00000000" w:rsidP="00000000" w:rsidRDefault="00000000" w:rsidRPr="00000000" w14:paraId="00000129">
      <w:pPr>
        <w:rPr>
          <w:sz w:val="30"/>
          <w:szCs w:val="30"/>
        </w:rPr>
      </w:pPr>
      <w:r w:rsidDel="00000000" w:rsidR="00000000" w:rsidRPr="00000000">
        <w:rPr>
          <w:sz w:val="30"/>
          <w:szCs w:val="30"/>
          <w:rtl w:val="0"/>
        </w:rPr>
        <w:t xml:space="preserve">Ogni freccia rappresenta un rallentamento rispetto alla precedente.</w:t>
      </w:r>
    </w:p>
    <w:p w:rsidR="00000000" w:rsidDel="00000000" w:rsidP="00000000" w:rsidRDefault="00000000" w:rsidRPr="00000000" w14:paraId="0000012A">
      <w:pPr>
        <w:rPr>
          <w:sz w:val="30"/>
          <w:szCs w:val="30"/>
        </w:rPr>
      </w:pPr>
      <w:r w:rsidDel="00000000" w:rsidR="00000000" w:rsidRPr="00000000">
        <w:rPr>
          <w:rtl w:val="0"/>
        </w:rPr>
      </w:r>
    </w:p>
    <w:p w:rsidR="00000000" w:rsidDel="00000000" w:rsidP="00000000" w:rsidRDefault="00000000" w:rsidRPr="00000000" w14:paraId="0000012B">
      <w:pPr>
        <w:rPr>
          <w:sz w:val="30"/>
          <w:szCs w:val="30"/>
        </w:rPr>
      </w:pPr>
      <w:r w:rsidDel="00000000" w:rsidR="00000000" w:rsidRPr="00000000">
        <w:rPr>
          <w:rtl w:val="0"/>
        </w:rPr>
      </w:r>
    </w:p>
    <w:p w:rsidR="00000000" w:rsidDel="00000000" w:rsidP="00000000" w:rsidRDefault="00000000" w:rsidRPr="00000000" w14:paraId="0000012C">
      <w:pPr>
        <w:ind w:left="0" w:firstLine="0"/>
        <w:rPr>
          <w:sz w:val="30"/>
          <w:szCs w:val="30"/>
        </w:rPr>
      </w:pPr>
      <w:r w:rsidDel="00000000" w:rsidR="00000000" w:rsidRPr="00000000">
        <w:rPr>
          <w:sz w:val="30"/>
          <w:szCs w:val="30"/>
          <w:rtl w:val="0"/>
        </w:rPr>
        <w:t xml:space="preserve">possono essere presenti più livelli di cache :</w:t>
      </w:r>
    </w:p>
    <w:p w:rsidR="00000000" w:rsidDel="00000000" w:rsidP="00000000" w:rsidRDefault="00000000" w:rsidRPr="00000000" w14:paraId="0000012D">
      <w:pPr>
        <w:numPr>
          <w:ilvl w:val="0"/>
          <w:numId w:val="13"/>
        </w:numPr>
        <w:ind w:left="720" w:hanging="360"/>
        <w:rPr>
          <w:sz w:val="30"/>
          <w:szCs w:val="30"/>
        </w:rPr>
      </w:pPr>
      <w:r w:rsidDel="00000000" w:rsidR="00000000" w:rsidRPr="00000000">
        <w:rPr>
          <w:sz w:val="30"/>
          <w:szCs w:val="30"/>
          <w:rtl w:val="0"/>
        </w:rPr>
        <w:t xml:space="preserve">una cache di 1° livello quasi sempre integrata …</w:t>
      </w:r>
    </w:p>
    <w:p w:rsidR="00000000" w:rsidDel="00000000" w:rsidP="00000000" w:rsidRDefault="00000000" w:rsidRPr="00000000" w14:paraId="0000012E">
      <w:pPr>
        <w:numPr>
          <w:ilvl w:val="0"/>
          <w:numId w:val="13"/>
        </w:numPr>
        <w:ind w:left="720" w:hanging="360"/>
        <w:rPr>
          <w:sz w:val="30"/>
          <w:szCs w:val="30"/>
        </w:rPr>
      </w:pPr>
      <w:r w:rsidDel="00000000" w:rsidR="00000000" w:rsidRPr="00000000">
        <w:rPr>
          <w:sz w:val="30"/>
          <w:szCs w:val="30"/>
          <w:rtl w:val="0"/>
        </w:rPr>
        <w:t xml:space="preserve">Una cache di 2 livello talvolta esterna…</w:t>
      </w:r>
    </w:p>
    <w:p w:rsidR="00000000" w:rsidDel="00000000" w:rsidP="00000000" w:rsidRDefault="00000000" w:rsidRPr="00000000" w14:paraId="0000012F">
      <w:pPr>
        <w:ind w:left="0" w:firstLine="0"/>
        <w:rPr>
          <w:sz w:val="30"/>
          <w:szCs w:val="30"/>
        </w:rPr>
      </w:pPr>
      <w:r w:rsidDel="00000000" w:rsidR="00000000" w:rsidRPr="00000000">
        <w:rPr>
          <w:rtl w:val="0"/>
        </w:rPr>
      </w:r>
    </w:p>
    <w:p w:rsidR="00000000" w:rsidDel="00000000" w:rsidP="00000000" w:rsidRDefault="00000000" w:rsidRPr="00000000" w14:paraId="00000130">
      <w:pPr>
        <w:ind w:left="0" w:firstLine="0"/>
        <w:rPr>
          <w:b w:val="1"/>
          <w:sz w:val="30"/>
          <w:szCs w:val="30"/>
        </w:rPr>
      </w:pPr>
      <w:r w:rsidDel="00000000" w:rsidR="00000000" w:rsidRPr="00000000">
        <w:rPr>
          <w:sz w:val="30"/>
          <w:szCs w:val="30"/>
          <w:rtl w:val="0"/>
        </w:rPr>
        <w:tab/>
      </w:r>
      <w:r w:rsidDel="00000000" w:rsidR="00000000" w:rsidRPr="00000000">
        <w:rPr>
          <w:b w:val="1"/>
          <w:sz w:val="30"/>
          <w:szCs w:val="30"/>
        </w:rPr>
        <w:drawing>
          <wp:inline distB="114300" distT="114300" distL="114300" distR="114300">
            <wp:extent cx="6005513" cy="390733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05513" cy="390733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0" w:firstLine="0"/>
        <w:rPr>
          <w:b w:val="1"/>
          <w:sz w:val="30"/>
          <w:szCs w:val="30"/>
        </w:rPr>
      </w:pPr>
      <w:r w:rsidDel="00000000" w:rsidR="00000000" w:rsidRPr="00000000">
        <w:rPr>
          <w:rtl w:val="0"/>
        </w:rPr>
      </w:r>
    </w:p>
    <w:p w:rsidR="00000000" w:rsidDel="00000000" w:rsidP="00000000" w:rsidRDefault="00000000" w:rsidRPr="00000000" w14:paraId="00000132">
      <w:pPr>
        <w:numPr>
          <w:ilvl w:val="0"/>
          <w:numId w:val="8"/>
        </w:numPr>
        <w:ind w:left="720" w:hanging="360"/>
        <w:rPr>
          <w:sz w:val="30"/>
          <w:szCs w:val="30"/>
          <w:u w:val="none"/>
        </w:rPr>
      </w:pPr>
      <w:r w:rsidDel="00000000" w:rsidR="00000000" w:rsidRPr="00000000">
        <w:rPr>
          <w:sz w:val="30"/>
          <w:szCs w:val="30"/>
          <w:rtl w:val="0"/>
        </w:rPr>
        <w:t xml:space="preserve">Accesso alla cache: se le informazioni vengono trovate sono portate alla CPU altrimenti le cerca nella memoria centrale</w:t>
      </w:r>
    </w:p>
    <w:p w:rsidR="00000000" w:rsidDel="00000000" w:rsidP="00000000" w:rsidRDefault="00000000" w:rsidRPr="00000000" w14:paraId="00000133">
      <w:pPr>
        <w:numPr>
          <w:ilvl w:val="0"/>
          <w:numId w:val="8"/>
        </w:numPr>
        <w:ind w:left="720" w:hanging="360"/>
        <w:rPr>
          <w:sz w:val="30"/>
          <w:szCs w:val="30"/>
          <w:u w:val="none"/>
        </w:rPr>
      </w:pPr>
      <w:r w:rsidDel="00000000" w:rsidR="00000000" w:rsidRPr="00000000">
        <w:rPr>
          <w:sz w:val="30"/>
          <w:szCs w:val="30"/>
          <w:rtl w:val="0"/>
        </w:rPr>
        <w:t xml:space="preserve">Accesso alla memoria centrale</w:t>
      </w:r>
    </w:p>
    <w:p w:rsidR="00000000" w:rsidDel="00000000" w:rsidP="00000000" w:rsidRDefault="00000000" w:rsidRPr="00000000" w14:paraId="00000134">
      <w:pPr>
        <w:rPr>
          <w:sz w:val="30"/>
          <w:szCs w:val="30"/>
        </w:rPr>
      </w:pPr>
      <w:r w:rsidDel="00000000" w:rsidR="00000000" w:rsidRPr="00000000">
        <w:rPr>
          <w:rtl w:val="0"/>
        </w:rPr>
      </w:r>
    </w:p>
    <w:p w:rsidR="00000000" w:rsidDel="00000000" w:rsidP="00000000" w:rsidRDefault="00000000" w:rsidRPr="00000000" w14:paraId="00000135">
      <w:pPr>
        <w:rPr>
          <w:sz w:val="30"/>
          <w:szCs w:val="30"/>
        </w:rPr>
      </w:pPr>
      <w:r w:rsidDel="00000000" w:rsidR="00000000" w:rsidRPr="00000000">
        <w:rPr>
          <w:rtl w:val="0"/>
        </w:rPr>
      </w:r>
    </w:p>
    <w:p w:rsidR="00000000" w:rsidDel="00000000" w:rsidP="00000000" w:rsidRDefault="00000000" w:rsidRPr="00000000" w14:paraId="00000136">
      <w:pPr>
        <w:rPr>
          <w:sz w:val="30"/>
          <w:szCs w:val="30"/>
        </w:rPr>
      </w:pPr>
      <w:r w:rsidDel="00000000" w:rsidR="00000000" w:rsidRPr="00000000">
        <w:rPr>
          <w:sz w:val="30"/>
          <w:szCs w:val="30"/>
          <w:rtl w:val="0"/>
        </w:rPr>
        <w:t xml:space="preserve">cache a mappa. diretta:</w:t>
      </w:r>
    </w:p>
    <w:p w:rsidR="00000000" w:rsidDel="00000000" w:rsidP="00000000" w:rsidRDefault="00000000" w:rsidRPr="00000000" w14:paraId="00000137">
      <w:pPr>
        <w:rPr>
          <w:sz w:val="30"/>
          <w:szCs w:val="30"/>
        </w:rPr>
      </w:pPr>
      <w:r w:rsidDel="00000000" w:rsidR="00000000" w:rsidRPr="00000000">
        <w:rPr>
          <w:sz w:val="30"/>
          <w:szCs w:val="30"/>
          <w:rtl w:val="0"/>
        </w:rPr>
        <w:t xml:space="preserve">indirizzo: primi 5 bit tag(gruppo), 3 bit index, 2 bit byte</w:t>
      </w:r>
    </w:p>
    <w:p w:rsidR="00000000" w:rsidDel="00000000" w:rsidP="00000000" w:rsidRDefault="00000000" w:rsidRPr="00000000" w14:paraId="00000138">
      <w:pPr>
        <w:rPr>
          <w:sz w:val="30"/>
          <w:szCs w:val="30"/>
        </w:rPr>
      </w:pPr>
      <w:r w:rsidDel="00000000" w:rsidR="00000000" w:rsidRPr="00000000">
        <w:rPr>
          <w:rtl w:val="0"/>
        </w:rPr>
      </w:r>
    </w:p>
    <w:p w:rsidR="00000000" w:rsidDel="00000000" w:rsidP="00000000" w:rsidRDefault="00000000" w:rsidRPr="00000000" w14:paraId="00000139">
      <w:pPr>
        <w:rPr>
          <w:sz w:val="30"/>
          <w:szCs w:val="30"/>
        </w:rPr>
      </w:pPr>
      <w:r w:rsidDel="00000000" w:rsidR="00000000" w:rsidRPr="00000000">
        <w:rPr>
          <w:sz w:val="30"/>
          <w:szCs w:val="30"/>
          <w:rtl w:val="0"/>
        </w:rPr>
        <w:t xml:space="preserve">cache completa. assoc:</w:t>
      </w:r>
    </w:p>
    <w:p w:rsidR="00000000" w:rsidDel="00000000" w:rsidP="00000000" w:rsidRDefault="00000000" w:rsidRPr="00000000" w14:paraId="0000013A">
      <w:pPr>
        <w:rPr>
          <w:ins w:author="Andrea Francavilla" w:id="0" w:date="2025-02-08T14:48:41Z"/>
          <w:sz w:val="30"/>
          <w:szCs w:val="30"/>
        </w:rPr>
      </w:pPr>
      <w:r w:rsidDel="00000000" w:rsidR="00000000" w:rsidRPr="00000000">
        <w:rPr>
          <w:sz w:val="30"/>
          <w:szCs w:val="30"/>
          <w:rtl w:val="0"/>
        </w:rPr>
        <w:t xml:space="preserve">indirizzo: 8 bit tag, 2 bit byte</w:t>
      </w:r>
      <w:ins w:author="Andrea Francavilla" w:id="0" w:date="2025-02-08T14:48:41Z">
        <w:r w:rsidDel="00000000" w:rsidR="00000000" w:rsidRPr="00000000">
          <w:rPr>
            <w:rtl w:val="0"/>
          </w:rPr>
        </w:r>
      </w:ins>
    </w:p>
    <w:p w:rsidR="00000000" w:rsidDel="00000000" w:rsidP="00000000" w:rsidRDefault="00000000" w:rsidRPr="00000000" w14:paraId="0000013B">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3C">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3D">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3E">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3F">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40">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41">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42">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43">
      <w:pPr>
        <w:rPr>
          <w:ins w:author="Andrea Francavilla" w:id="0" w:date="2025-02-08T14:48:41Z"/>
          <w:sz w:val="30"/>
          <w:szCs w:val="30"/>
        </w:rPr>
      </w:pPr>
      <w:ins w:author="Andrea Francavilla" w:id="0" w:date="2025-02-08T14:48:41Z">
        <w:r w:rsidDel="00000000" w:rsidR="00000000" w:rsidRPr="00000000">
          <w:rPr>
            <w:sz w:val="30"/>
            <w:szCs w:val="30"/>
            <w:rtl w:val="0"/>
          </w:rPr>
          <w:t xml:space="preserve">Domande verifica chiavax:</w:t>
        </w:r>
      </w:ins>
    </w:p>
    <w:p w:rsidR="00000000" w:rsidDel="00000000" w:rsidP="00000000" w:rsidRDefault="00000000" w:rsidRPr="00000000" w14:paraId="00000144">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45">
      <w:pPr>
        <w:rPr>
          <w:ins w:author="Andrea Francavilla" w:id="0" w:date="2025-02-08T14:48:41Z"/>
          <w:sz w:val="30"/>
          <w:szCs w:val="30"/>
        </w:rPr>
      </w:pPr>
      <w:ins w:author="Andrea Francavilla" w:id="0" w:date="2025-02-08T14:48:41Z">
        <w:r w:rsidDel="00000000" w:rsidR="00000000" w:rsidRPr="00000000">
          <w:rPr>
            <w:sz w:val="30"/>
            <w:szCs w:val="30"/>
            <w:rtl w:val="0"/>
          </w:rPr>
          <w:t xml:space="preserve">1) Cosa succede se lo stack di un programma si riempie completamente?</w:t>
        </w:r>
      </w:ins>
    </w:p>
    <w:p w:rsidR="00000000" w:rsidDel="00000000" w:rsidP="00000000" w:rsidRDefault="00000000" w:rsidRPr="00000000" w14:paraId="0000014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Viene </w:t>
        </w:r>
        <w:r w:rsidDel="00000000" w:rsidR="00000000" w:rsidRPr="00000000">
          <w:rPr>
            <w:sz w:val="30"/>
            <w:szCs w:val="30"/>
            <w:rtl w:val="0"/>
          </w:rPr>
          <w:t xml:space="preserve">automaticamente</w:t>
        </w:r>
        <w:r w:rsidDel="00000000" w:rsidR="00000000" w:rsidRPr="00000000">
          <w:rPr>
            <w:sz w:val="30"/>
            <w:szCs w:val="30"/>
            <w:rtl w:val="0"/>
          </w:rPr>
          <w:t xml:space="preserve"> aumentata la dimensione dello stack</w:t>
        </w:r>
      </w:ins>
    </w:p>
    <w:p w:rsidR="00000000" w:rsidDel="00000000" w:rsidP="00000000" w:rsidRDefault="00000000" w:rsidRPr="00000000" w14:paraId="0000014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Il programma procede ad usare la memoria heap</w:t>
        </w:r>
      </w:ins>
    </w:p>
    <w:p w:rsidR="00000000" w:rsidDel="00000000" w:rsidP="00000000" w:rsidRDefault="00000000" w:rsidRPr="00000000" w14:paraId="00000148">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Lo stack si resetta automaticamente </w:t>
        </w:r>
      </w:ins>
    </w:p>
    <w:p w:rsidR="00000000" w:rsidDel="00000000" w:rsidP="00000000" w:rsidRDefault="00000000" w:rsidRPr="00000000" w14:paraId="00000149">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Il programma si blocca temporaneamente </w:t>
        </w:r>
      </w:ins>
    </w:p>
    <w:p w:rsidR="00000000" w:rsidDel="00000000" w:rsidP="00000000" w:rsidRDefault="00000000" w:rsidRPr="00000000" w14:paraId="0000014A">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Si verifica un errore di overflow dello stack</w:t>
        </w:r>
      </w:ins>
    </w:p>
    <w:p w:rsidR="00000000" w:rsidDel="00000000" w:rsidP="00000000" w:rsidRDefault="00000000" w:rsidRPr="00000000" w14:paraId="0000014B">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4C">
      <w:pPr>
        <w:rPr>
          <w:ins w:author="Andrea Francavilla" w:id="0" w:date="2025-02-08T14:48:41Z"/>
          <w:sz w:val="30"/>
          <w:szCs w:val="30"/>
        </w:rPr>
      </w:pPr>
      <w:ins w:author="Andrea Francavilla" w:id="0" w:date="2025-02-08T14:48:41Z">
        <w:r w:rsidDel="00000000" w:rsidR="00000000" w:rsidRPr="00000000">
          <w:rPr>
            <w:sz w:val="30"/>
            <w:szCs w:val="30"/>
            <w:rtl w:val="0"/>
          </w:rPr>
          <w:t xml:space="preserve">2) Qual'è il principale vantaggio dell'uso della memoria stack?</w:t>
        </w:r>
      </w:ins>
    </w:p>
    <w:p w:rsidR="00000000" w:rsidDel="00000000" w:rsidP="00000000" w:rsidRDefault="00000000" w:rsidRPr="00000000" w14:paraId="0000014D">
      <w:pPr>
        <w:rPr>
          <w:ins w:author="Andrea Francavilla" w:id="0" w:date="2025-02-08T14:48:41Z"/>
          <w:sz w:val="30"/>
          <w:szCs w:val="30"/>
        </w:rPr>
      </w:pPr>
      <w:ins w:author="Andrea Francavilla" w:id="0" w:date="2025-02-08T14:48:41Z">
        <w:r w:rsidDel="00000000" w:rsidR="00000000" w:rsidRPr="00000000">
          <w:rPr>
            <w:sz w:val="30"/>
            <w:szCs w:val="30"/>
            <w:rtl w:val="0"/>
          </w:rPr>
          <w:t xml:space="preserve">    - Maggiore velocità nell'allocazione e deallocazione</w:t>
        </w:r>
      </w:ins>
    </w:p>
    <w:p w:rsidR="00000000" w:rsidDel="00000000" w:rsidP="00000000" w:rsidRDefault="00000000" w:rsidRPr="00000000" w14:paraId="0000014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Allocazione dinamica flessibile </w:t>
        </w:r>
      </w:ins>
    </w:p>
    <w:p w:rsidR="00000000" w:rsidDel="00000000" w:rsidP="00000000" w:rsidRDefault="00000000" w:rsidRPr="00000000" w14:paraId="0000014F">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Indipendenza dalla struttura del programma</w:t>
        </w:r>
      </w:ins>
    </w:p>
    <w:p w:rsidR="00000000" w:rsidDel="00000000" w:rsidP="00000000" w:rsidRDefault="00000000" w:rsidRPr="00000000" w14:paraId="00000150">
      <w:pPr>
        <w:rPr>
          <w:ins w:author="Andrea Francavilla" w:id="0" w:date="2025-02-08T14:48:41Z"/>
          <w:sz w:val="30"/>
          <w:szCs w:val="30"/>
        </w:rPr>
      </w:pPr>
      <w:ins w:author="Andrea Francavilla" w:id="0" w:date="2025-02-08T14:48:41Z">
        <w:r w:rsidDel="00000000" w:rsidR="00000000" w:rsidRPr="00000000">
          <w:rPr>
            <w:sz w:val="30"/>
            <w:szCs w:val="30"/>
            <w:rtl w:val="0"/>
          </w:rPr>
          <w:t xml:space="preserve">    - Maggiore spazio di allocazione</w:t>
        </w:r>
      </w:ins>
    </w:p>
    <w:p w:rsidR="00000000" w:rsidDel="00000000" w:rsidP="00000000" w:rsidRDefault="00000000" w:rsidRPr="00000000" w14:paraId="00000151">
      <w:pPr>
        <w:rPr>
          <w:ins w:author="Andrea Francavilla" w:id="0" w:date="2025-02-08T14:48:41Z"/>
          <w:sz w:val="30"/>
          <w:szCs w:val="30"/>
        </w:rPr>
      </w:pPr>
      <w:ins w:author="Andrea Francavilla" w:id="0" w:date="2025-02-08T14:48:41Z">
        <w:r w:rsidDel="00000000" w:rsidR="00000000" w:rsidRPr="00000000">
          <w:rPr>
            <w:sz w:val="30"/>
            <w:szCs w:val="30"/>
            <w:rtl w:val="0"/>
          </w:rPr>
          <w:t xml:space="preserve">    - Possibilità di gestire grandi quantità di dati</w:t>
        </w:r>
      </w:ins>
    </w:p>
    <w:p w:rsidR="00000000" w:rsidDel="00000000" w:rsidP="00000000" w:rsidRDefault="00000000" w:rsidRPr="00000000" w14:paraId="00000152">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53">
      <w:pPr>
        <w:rPr>
          <w:ins w:author="Andrea Francavilla" w:id="0" w:date="2025-02-08T14:48:41Z"/>
          <w:sz w:val="30"/>
          <w:szCs w:val="30"/>
        </w:rPr>
      </w:pPr>
      <w:ins w:author="Andrea Francavilla" w:id="0" w:date="2025-02-08T14:48:41Z">
        <w:r w:rsidDel="00000000" w:rsidR="00000000" w:rsidRPr="00000000">
          <w:rPr>
            <w:sz w:val="30"/>
            <w:szCs w:val="30"/>
            <w:rtl w:val="0"/>
          </w:rPr>
          <w:t xml:space="preserve">3) Qual'è il principio di località    nella memoria cache?</w:t>
        </w:r>
      </w:ins>
    </w:p>
    <w:p w:rsidR="00000000" w:rsidDel="00000000" w:rsidP="00000000" w:rsidRDefault="00000000" w:rsidRPr="00000000" w14:paraId="00000154">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cache memorizza solo istruzioni non dati </w:t>
        </w:r>
      </w:ins>
    </w:p>
    <w:p w:rsidR="00000000" w:rsidDel="00000000" w:rsidP="00000000" w:rsidRDefault="00000000" w:rsidRPr="00000000" w14:paraId="0000015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Tutti i dati devono essere memorizzati in sequenza </w:t>
        </w:r>
      </w:ins>
    </w:p>
    <w:p w:rsidR="00000000" w:rsidDel="00000000" w:rsidP="00000000" w:rsidRDefault="00000000" w:rsidRPr="00000000" w14:paraId="0000015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 dati usati di recente saranno probabilmente riutilizzati</w:t>
        </w:r>
      </w:ins>
    </w:p>
    <w:p w:rsidR="00000000" w:rsidDel="00000000" w:rsidP="00000000" w:rsidRDefault="00000000" w:rsidRPr="00000000" w14:paraId="0000015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Dati casuali vengono memorizzati per aumentare la probabilità di successo </w:t>
        </w:r>
      </w:ins>
    </w:p>
    <w:p w:rsidR="00000000" w:rsidDel="00000000" w:rsidP="00000000" w:rsidRDefault="00000000" w:rsidRPr="00000000" w14:paraId="00000158">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Dati vicini a quelli usati di recente saranno probabilmente usati presto</w:t>
        </w:r>
      </w:ins>
    </w:p>
    <w:p w:rsidR="00000000" w:rsidDel="00000000" w:rsidP="00000000" w:rsidRDefault="00000000" w:rsidRPr="00000000" w14:paraId="00000159">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5A">
      <w:pPr>
        <w:rPr>
          <w:ins w:author="Andrea Francavilla" w:id="0" w:date="2025-02-08T14:48:41Z"/>
          <w:sz w:val="30"/>
          <w:szCs w:val="30"/>
        </w:rPr>
      </w:pPr>
      <w:ins w:author="Andrea Francavilla" w:id="0" w:date="2025-02-08T14:48:41Z">
        <w:r w:rsidDel="00000000" w:rsidR="00000000" w:rsidRPr="00000000">
          <w:rPr>
            <w:sz w:val="30"/>
            <w:szCs w:val="30"/>
            <w:rtl w:val="0"/>
          </w:rPr>
          <w:t xml:space="preserve">4) Qual'è la principale differenza tra SRAM e DRAM?</w:t>
        </w:r>
      </w:ins>
    </w:p>
    <w:p w:rsidR="00000000" w:rsidDel="00000000" w:rsidP="00000000" w:rsidRDefault="00000000" w:rsidRPr="00000000" w14:paraId="0000015B">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SRAM è utilizzata solo per archiviazione a lungo termine</w:t>
        </w:r>
      </w:ins>
    </w:p>
    <w:p w:rsidR="00000000" w:rsidDel="00000000" w:rsidP="00000000" w:rsidRDefault="00000000" w:rsidRPr="00000000" w14:paraId="0000015C">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SRAM è volatile DRAM non lo è</w:t>
        </w:r>
      </w:ins>
    </w:p>
    <w:p w:rsidR="00000000" w:rsidDel="00000000" w:rsidP="00000000" w:rsidRDefault="00000000" w:rsidRPr="00000000" w14:paraId="0000015D">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SRAM è più limitata di DRAM</w:t>
        </w:r>
      </w:ins>
    </w:p>
    <w:p w:rsidR="00000000" w:rsidDel="00000000" w:rsidP="00000000" w:rsidRDefault="00000000" w:rsidRPr="00000000" w14:paraId="0000015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DRAM ha un costo maggiore rispetto a SRAM</w:t>
        </w:r>
      </w:ins>
    </w:p>
    <w:p w:rsidR="00000000" w:rsidDel="00000000" w:rsidP="00000000" w:rsidRDefault="00000000" w:rsidRPr="00000000" w14:paraId="0000015F">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SRAM usa transistor DRAM usa condensatori</w:t>
        </w:r>
      </w:ins>
    </w:p>
    <w:p w:rsidR="00000000" w:rsidDel="00000000" w:rsidP="00000000" w:rsidRDefault="00000000" w:rsidRPr="00000000" w14:paraId="00000160">
      <w:pPr>
        <w:rPr>
          <w:ins w:author="Andrea Francavilla" w:id="0" w:date="2025-02-08T14:48:41Z"/>
          <w:sz w:val="30"/>
          <w:szCs w:val="30"/>
        </w:rPr>
      </w:pPr>
      <w:ins w:author="Andrea Francavilla" w:id="0" w:date="2025-02-08T14:48:41Z">
        <w:r w:rsidDel="00000000" w:rsidR="00000000" w:rsidRPr="00000000">
          <w:rPr>
            <w:sz w:val="30"/>
            <w:szCs w:val="30"/>
            <w:rtl w:val="0"/>
          </w:rPr>
          <w:t xml:space="preserve">    - Tutte le risposte sono corrette </w:t>
        </w:r>
      </w:ins>
    </w:p>
    <w:p w:rsidR="00000000" w:rsidDel="00000000" w:rsidP="00000000" w:rsidRDefault="00000000" w:rsidRPr="00000000" w14:paraId="00000161">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62">
      <w:pPr>
        <w:rPr>
          <w:ins w:author="Andrea Francavilla" w:id="0" w:date="2025-02-08T14:48:41Z"/>
          <w:sz w:val="30"/>
          <w:szCs w:val="30"/>
        </w:rPr>
      </w:pPr>
      <w:ins w:author="Andrea Francavilla" w:id="0" w:date="2025-02-08T14:48:41Z">
        <w:r w:rsidDel="00000000" w:rsidR="00000000" w:rsidRPr="00000000">
          <w:rPr>
            <w:sz w:val="30"/>
            <w:szCs w:val="30"/>
            <w:rtl w:val="0"/>
          </w:rPr>
          <w:t xml:space="preserve">5) In una cache completamente associativa come vengono mappati i blocchi di memoria?</w:t>
        </w:r>
      </w:ins>
    </w:p>
    <w:p w:rsidR="00000000" w:rsidDel="00000000" w:rsidP="00000000" w:rsidRDefault="00000000" w:rsidRPr="00000000" w14:paraId="00000163">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 blocchi vengono mappati casualmente</w:t>
        </w:r>
      </w:ins>
    </w:p>
    <w:p w:rsidR="00000000" w:rsidDel="00000000" w:rsidP="00000000" w:rsidRDefault="00000000" w:rsidRPr="00000000" w14:paraId="00000164">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Ogni blocco puo essere mappato in qualsiasi posizione della cache </w:t>
        </w:r>
      </w:ins>
    </w:p>
    <w:p w:rsidR="00000000" w:rsidDel="00000000" w:rsidP="00000000" w:rsidRDefault="00000000" w:rsidRPr="00000000" w14:paraId="0000016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Ogni blocco è assegnato ad un indice specifico</w:t>
        </w:r>
      </w:ins>
    </w:p>
    <w:p w:rsidR="00000000" w:rsidDel="00000000" w:rsidP="00000000" w:rsidRDefault="00000000" w:rsidRPr="00000000" w14:paraId="0000016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Ogni blocco è mappato ad una posizione specifica nella RAM</w:t>
        </w:r>
      </w:ins>
    </w:p>
    <w:p w:rsidR="00000000" w:rsidDel="00000000" w:rsidP="00000000" w:rsidRDefault="00000000" w:rsidRPr="00000000" w14:paraId="0000016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Solo i blocchi consecutivi possono essere mappati </w:t>
        </w:r>
      </w:ins>
    </w:p>
    <w:p w:rsidR="00000000" w:rsidDel="00000000" w:rsidP="00000000" w:rsidRDefault="00000000" w:rsidRPr="00000000" w14:paraId="00000168">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69">
      <w:pPr>
        <w:rPr>
          <w:ins w:author="Andrea Francavilla" w:id="0" w:date="2025-02-08T14:48:41Z"/>
          <w:sz w:val="30"/>
          <w:szCs w:val="30"/>
        </w:rPr>
      </w:pPr>
      <w:ins w:author="Andrea Francavilla" w:id="0" w:date="2025-02-08T14:48:41Z">
        <w:r w:rsidDel="00000000" w:rsidR="00000000" w:rsidRPr="00000000">
          <w:rPr>
            <w:sz w:val="30"/>
            <w:szCs w:val="30"/>
            <w:rtl w:val="0"/>
          </w:rPr>
          <w:t xml:space="preserve">6) Qual'è la principale differenza tra SDRAM e DDR SDRAM?</w:t>
        </w:r>
      </w:ins>
    </w:p>
    <w:p w:rsidR="00000000" w:rsidDel="00000000" w:rsidP="00000000" w:rsidRDefault="00000000" w:rsidRPr="00000000" w14:paraId="0000016A">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 SDRAM trasferisce dati su entrambi i fronti del segnale di clock</w:t>
        </w:r>
      </w:ins>
    </w:p>
    <w:p w:rsidR="00000000" w:rsidDel="00000000" w:rsidP="00000000" w:rsidRDefault="00000000" w:rsidRPr="00000000" w14:paraId="0000016B">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 SDRAM è utilizzata esclusivamente nei dispositivi mobili</w:t>
        </w:r>
      </w:ins>
    </w:p>
    <w:p w:rsidR="00000000" w:rsidDel="00000000" w:rsidP="00000000" w:rsidRDefault="00000000" w:rsidRPr="00000000" w14:paraId="0000016C">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SDRAM ha una larghezza di banda maggiore rispetto a DDR SDRAM</w:t>
        </w:r>
      </w:ins>
    </w:p>
    <w:p w:rsidR="00000000" w:rsidDel="00000000" w:rsidP="00000000" w:rsidRDefault="00000000" w:rsidRPr="00000000" w14:paraId="0000016D">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SDRAM supporta solo tensioni basse </w:t>
        </w:r>
      </w:ins>
    </w:p>
    <w:p w:rsidR="00000000" w:rsidDel="00000000" w:rsidP="00000000" w:rsidRDefault="00000000" w:rsidRPr="00000000" w14:paraId="0000016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 SDRAM trasferisce dati su un solo fronte di clock</w:t>
        </w:r>
      </w:ins>
    </w:p>
    <w:p w:rsidR="00000000" w:rsidDel="00000000" w:rsidP="00000000" w:rsidRDefault="00000000" w:rsidRPr="00000000" w14:paraId="0000016F">
      <w:pPr>
        <w:rPr>
          <w:ins w:author="Andrea Francavilla" w:id="0" w:date="2025-02-08T14:48:41Z"/>
          <w:sz w:val="30"/>
          <w:szCs w:val="30"/>
        </w:rPr>
      </w:pPr>
      <w:ins w:author="Andrea Francavilla" w:id="0" w:date="2025-02-08T14:48:41Z">
        <w:r w:rsidDel="00000000" w:rsidR="00000000" w:rsidRPr="00000000">
          <w:rPr>
            <w:sz w:val="30"/>
            <w:szCs w:val="30"/>
            <w:rtl w:val="0"/>
          </w:rPr>
          <w:t xml:space="preserve">    - Tutte le risposte sono corrette</w:t>
        </w:r>
      </w:ins>
    </w:p>
    <w:p w:rsidR="00000000" w:rsidDel="00000000" w:rsidP="00000000" w:rsidRDefault="00000000" w:rsidRPr="00000000" w14:paraId="00000170">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71">
      <w:pPr>
        <w:rPr>
          <w:ins w:author="Andrea Francavilla" w:id="0" w:date="2025-02-08T14:48:41Z"/>
          <w:sz w:val="30"/>
          <w:szCs w:val="30"/>
        </w:rPr>
      </w:pPr>
      <w:ins w:author="Andrea Francavilla" w:id="0" w:date="2025-02-08T14:48:41Z">
        <w:r w:rsidDel="00000000" w:rsidR="00000000" w:rsidRPr="00000000">
          <w:rPr>
            <w:sz w:val="30"/>
            <w:szCs w:val="30"/>
            <w:rtl w:val="0"/>
          </w:rPr>
          <w:t xml:space="preserve">7) Quale tipo di memoria è piu adatta per le cache di un processore?</w:t>
        </w:r>
      </w:ins>
    </w:p>
    <w:p w:rsidR="00000000" w:rsidDel="00000000" w:rsidP="00000000" w:rsidRDefault="00000000" w:rsidRPr="00000000" w14:paraId="00000172">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DDRS</w:t>
        </w:r>
      </w:ins>
    </w:p>
    <w:p w:rsidR="00000000" w:rsidDel="00000000" w:rsidP="00000000" w:rsidRDefault="00000000" w:rsidRPr="00000000" w14:paraId="00000173">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SRAM</w:t>
        </w:r>
      </w:ins>
    </w:p>
    <w:p w:rsidR="00000000" w:rsidDel="00000000" w:rsidP="00000000" w:rsidRDefault="00000000" w:rsidRPr="00000000" w14:paraId="00000174">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DRAM </w:t>
        </w:r>
      </w:ins>
    </w:p>
    <w:p w:rsidR="00000000" w:rsidDel="00000000" w:rsidP="00000000" w:rsidRDefault="00000000" w:rsidRPr="00000000" w14:paraId="0000017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RDRAM</w:t>
        </w:r>
      </w:ins>
    </w:p>
    <w:p w:rsidR="00000000" w:rsidDel="00000000" w:rsidP="00000000" w:rsidRDefault="00000000" w:rsidRPr="00000000" w14:paraId="0000017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SDRAM</w:t>
        </w:r>
      </w:ins>
    </w:p>
    <w:p w:rsidR="00000000" w:rsidDel="00000000" w:rsidP="00000000" w:rsidRDefault="00000000" w:rsidRPr="00000000" w14:paraId="0000017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DRS </w:t>
        </w:r>
      </w:ins>
    </w:p>
    <w:p w:rsidR="00000000" w:rsidDel="00000000" w:rsidP="00000000" w:rsidRDefault="00000000" w:rsidRPr="00000000" w14:paraId="00000178">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79">
      <w:pPr>
        <w:rPr>
          <w:ins w:author="Andrea Francavilla" w:id="0" w:date="2025-02-08T14:48:41Z"/>
          <w:sz w:val="30"/>
          <w:szCs w:val="30"/>
        </w:rPr>
      </w:pPr>
      <w:ins w:author="Andrea Francavilla" w:id="0" w:date="2025-02-08T14:48:41Z">
        <w:r w:rsidDel="00000000" w:rsidR="00000000" w:rsidRPr="00000000">
          <w:rPr>
            <w:sz w:val="30"/>
            <w:szCs w:val="30"/>
            <w:rtl w:val="0"/>
          </w:rPr>
          <w:t xml:space="preserve">8) Cosa caratterizza una cache esclusivamente associativa?</w:t>
        </w:r>
      </w:ins>
    </w:p>
    <w:p w:rsidR="00000000" w:rsidDel="00000000" w:rsidP="00000000" w:rsidRDefault="00000000" w:rsidRPr="00000000" w14:paraId="0000017A">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Ogni blocco di memoria puo essere memorizzato in una sola posizione</w:t>
        </w:r>
      </w:ins>
    </w:p>
    <w:p w:rsidR="00000000" w:rsidDel="00000000" w:rsidP="00000000" w:rsidRDefault="00000000" w:rsidRPr="00000000" w14:paraId="0000017B">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Ogni blocco di memoria può essere memorizzato in qualsiasi posizione della cache</w:t>
        </w:r>
      </w:ins>
    </w:p>
    <w:p w:rsidR="00000000" w:rsidDel="00000000" w:rsidP="00000000" w:rsidRDefault="00000000" w:rsidRPr="00000000" w14:paraId="0000017C">
      <w:pPr>
        <w:rPr>
          <w:ins w:author="Andrea Francavilla" w:id="0" w:date="2025-02-08T14:48:41Z"/>
          <w:sz w:val="30"/>
          <w:szCs w:val="30"/>
        </w:rPr>
      </w:pPr>
      <w:ins w:author="Andrea Francavilla" w:id="0" w:date="2025-02-08T14:48:41Z">
        <w:r w:rsidDel="00000000" w:rsidR="00000000" w:rsidRPr="00000000">
          <w:rPr>
            <w:sz w:val="30"/>
            <w:szCs w:val="30"/>
            <w:rtl w:val="0"/>
          </w:rPr>
          <w:t xml:space="preserve">    - Non è compatibile con i processori moderni</w:t>
        </w:r>
      </w:ins>
    </w:p>
    <w:p w:rsidR="00000000" w:rsidDel="00000000" w:rsidP="00000000" w:rsidRDefault="00000000" w:rsidRPr="00000000" w14:paraId="0000017D">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Ogni blocco di memoria ha più copie nella cache </w:t>
        </w:r>
      </w:ins>
    </w:p>
    <w:p w:rsidR="00000000" w:rsidDel="00000000" w:rsidP="00000000" w:rsidRDefault="00000000" w:rsidRPr="00000000" w14:paraId="0000017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cache utilizza solo il metodo "write-back"</w:t>
        </w:r>
      </w:ins>
    </w:p>
    <w:p w:rsidR="00000000" w:rsidDel="00000000" w:rsidP="00000000" w:rsidRDefault="00000000" w:rsidRPr="00000000" w14:paraId="0000017F">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80">
      <w:pPr>
        <w:rPr>
          <w:ins w:author="Andrea Francavilla" w:id="0" w:date="2025-02-08T14:48:41Z"/>
          <w:sz w:val="30"/>
          <w:szCs w:val="30"/>
        </w:rPr>
      </w:pPr>
      <w:ins w:author="Andrea Francavilla" w:id="0" w:date="2025-02-08T14:48:41Z">
        <w:r w:rsidDel="00000000" w:rsidR="00000000" w:rsidRPr="00000000">
          <w:rPr>
            <w:sz w:val="30"/>
            <w:szCs w:val="30"/>
            <w:rtl w:val="0"/>
          </w:rPr>
          <w:t xml:space="preserve">9) Qual' è il contenuto dello stack dopo la sequenza : Push(5) Push(10) pop() Push(20)?</w:t>
        </w:r>
      </w:ins>
    </w:p>
    <w:p w:rsidR="00000000" w:rsidDel="00000000" w:rsidP="00000000" w:rsidRDefault="00000000" w:rsidRPr="00000000" w14:paraId="00000181">
      <w:pPr>
        <w:rPr>
          <w:ins w:author="Andrea Francavilla" w:id="0" w:date="2025-02-08T14:48:41Z"/>
          <w:sz w:val="30"/>
          <w:szCs w:val="30"/>
        </w:rPr>
      </w:pPr>
      <w:ins w:author="Andrea Francavilla" w:id="0" w:date="2025-02-08T14:48:41Z">
        <w:r w:rsidDel="00000000" w:rsidR="00000000" w:rsidRPr="00000000">
          <w:rPr>
            <w:sz w:val="30"/>
            <w:szCs w:val="30"/>
            <w:rtl w:val="0"/>
          </w:rPr>
          <w:t xml:space="preserve">    - (10,20)</w:t>
        </w:r>
      </w:ins>
    </w:p>
    <w:p w:rsidR="00000000" w:rsidDel="00000000" w:rsidP="00000000" w:rsidRDefault="00000000" w:rsidRPr="00000000" w14:paraId="00000182">
      <w:pPr>
        <w:rPr>
          <w:ins w:author="Andrea Francavilla" w:id="0" w:date="2025-02-08T14:48:41Z"/>
          <w:sz w:val="30"/>
          <w:szCs w:val="30"/>
        </w:rPr>
      </w:pPr>
      <w:ins w:author="Andrea Francavilla" w:id="0" w:date="2025-02-08T14:48:41Z">
        <w:r w:rsidDel="00000000" w:rsidR="00000000" w:rsidRPr="00000000">
          <w:rPr>
            <w:sz w:val="30"/>
            <w:szCs w:val="30"/>
            <w:rtl w:val="0"/>
          </w:rPr>
          <w:t xml:space="preserve">    - (5,20)</w:t>
        </w:r>
      </w:ins>
    </w:p>
    <w:p w:rsidR="00000000" w:rsidDel="00000000" w:rsidP="00000000" w:rsidRDefault="00000000" w:rsidRPr="00000000" w14:paraId="00000183">
      <w:pPr>
        <w:rPr>
          <w:ins w:author="Andrea Francavilla" w:id="0" w:date="2025-02-08T14:48:41Z"/>
          <w:sz w:val="30"/>
          <w:szCs w:val="30"/>
        </w:rPr>
      </w:pPr>
      <w:ins w:author="Andrea Francavilla" w:id="0" w:date="2025-02-08T14:48:41Z">
        <w:r w:rsidDel="00000000" w:rsidR="00000000" w:rsidRPr="00000000">
          <w:rPr>
            <w:sz w:val="30"/>
            <w:szCs w:val="30"/>
            <w:rtl w:val="0"/>
          </w:rPr>
          <w:t xml:space="preserve">    - (5,10,20)</w:t>
        </w:r>
      </w:ins>
    </w:p>
    <w:p w:rsidR="00000000" w:rsidDel="00000000" w:rsidP="00000000" w:rsidRDefault="00000000" w:rsidRPr="00000000" w14:paraId="00000184">
      <w:pPr>
        <w:rPr>
          <w:ins w:author="Andrea Francavilla" w:id="0" w:date="2025-02-08T14:48:41Z"/>
          <w:sz w:val="30"/>
          <w:szCs w:val="30"/>
        </w:rPr>
      </w:pPr>
      <w:ins w:author="Andrea Francavilla" w:id="0" w:date="2025-02-08T14:48:41Z">
        <w:r w:rsidDel="00000000" w:rsidR="00000000" w:rsidRPr="00000000">
          <w:rPr>
            <w:sz w:val="30"/>
            <w:szCs w:val="30"/>
            <w:rtl w:val="0"/>
          </w:rPr>
          <w:t xml:space="preserve">    - (5,10)</w:t>
        </w:r>
      </w:ins>
    </w:p>
    <w:p w:rsidR="00000000" w:rsidDel="00000000" w:rsidP="00000000" w:rsidRDefault="00000000" w:rsidRPr="00000000" w14:paraId="0000018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(20,5)</w:t>
        </w:r>
      </w:ins>
    </w:p>
    <w:p w:rsidR="00000000" w:rsidDel="00000000" w:rsidP="00000000" w:rsidRDefault="00000000" w:rsidRPr="00000000" w14:paraId="00000186">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87">
      <w:pPr>
        <w:rPr>
          <w:ins w:author="Andrea Francavilla" w:id="0" w:date="2025-02-08T14:48:41Z"/>
          <w:sz w:val="30"/>
          <w:szCs w:val="30"/>
        </w:rPr>
      </w:pPr>
      <w:ins w:author="Andrea Francavilla" w:id="0" w:date="2025-02-08T14:48:41Z">
        <w:r w:rsidDel="00000000" w:rsidR="00000000" w:rsidRPr="00000000">
          <w:rPr>
            <w:sz w:val="30"/>
            <w:szCs w:val="30"/>
            <w:rtl w:val="0"/>
          </w:rPr>
          <w:t xml:space="preserve">10) In una cache associativa a k-vie, cosa significa k?</w:t>
        </w:r>
      </w:ins>
    </w:p>
    <w:p w:rsidR="00000000" w:rsidDel="00000000" w:rsidP="00000000" w:rsidRDefault="00000000" w:rsidRPr="00000000" w14:paraId="00000188">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dimensione di ciascun blocco in byte</w:t>
        </w:r>
      </w:ins>
    </w:p>
    <w:p w:rsidR="00000000" w:rsidDel="00000000" w:rsidP="00000000" w:rsidRDefault="00000000" w:rsidRPr="00000000" w14:paraId="00000189">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quantità di memoria accessibile </w:t>
        </w:r>
      </w:ins>
    </w:p>
    <w:p w:rsidR="00000000" w:rsidDel="00000000" w:rsidP="00000000" w:rsidRDefault="00000000" w:rsidRPr="00000000" w14:paraId="0000018A">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Il numero di processori che utilizzano la cache </w:t>
        </w:r>
      </w:ins>
    </w:p>
    <w:p w:rsidR="00000000" w:rsidDel="00000000" w:rsidP="00000000" w:rsidRDefault="00000000" w:rsidRPr="00000000" w14:paraId="0000018B">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Il numero di vie in cui è suddivisa la cache </w:t>
        </w:r>
      </w:ins>
    </w:p>
    <w:p w:rsidR="00000000" w:rsidDel="00000000" w:rsidP="00000000" w:rsidRDefault="00000000" w:rsidRPr="00000000" w14:paraId="0000018C">
      <w:pPr>
        <w:rPr>
          <w:ins w:author="Andrea Francavilla" w:id="0" w:date="2025-02-08T14:48:41Z"/>
          <w:sz w:val="30"/>
          <w:szCs w:val="30"/>
        </w:rPr>
      </w:pPr>
      <w:ins w:author="Andrea Francavilla" w:id="0" w:date="2025-02-08T14:48:41Z">
        <w:r w:rsidDel="00000000" w:rsidR="00000000" w:rsidRPr="00000000">
          <w:rPr>
            <w:sz w:val="30"/>
            <w:szCs w:val="30"/>
            <w:rtl w:val="0"/>
          </w:rPr>
          <w:t xml:space="preserve">    - il numero di bit nel tag</w:t>
        </w:r>
      </w:ins>
    </w:p>
    <w:p w:rsidR="00000000" w:rsidDel="00000000" w:rsidP="00000000" w:rsidRDefault="00000000" w:rsidRPr="00000000" w14:paraId="0000018D">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8E">
      <w:pPr>
        <w:rPr>
          <w:ins w:author="Andrea Francavilla" w:id="0" w:date="2025-02-08T14:48:41Z"/>
          <w:sz w:val="30"/>
          <w:szCs w:val="30"/>
        </w:rPr>
      </w:pPr>
      <w:ins w:author="Andrea Francavilla" w:id="0" w:date="2025-02-08T14:48:41Z">
        <w:r w:rsidDel="00000000" w:rsidR="00000000" w:rsidRPr="00000000">
          <w:rPr>
            <w:sz w:val="30"/>
            <w:szCs w:val="30"/>
            <w:rtl w:val="0"/>
          </w:rPr>
          <w:t xml:space="preserve">11) Descrivi in dettaglio le differenze che vi sono tra le diverse tipologie di cache: a mappatura diretta, completamente associativa e a k-vie</w:t>
        </w:r>
      </w:ins>
    </w:p>
    <w:p w:rsidR="00000000" w:rsidDel="00000000" w:rsidP="00000000" w:rsidRDefault="00000000" w:rsidRPr="00000000" w14:paraId="0000018F">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90">
      <w:pPr>
        <w:rPr>
          <w:ins w:author="Andrea Francavilla" w:id="0" w:date="2025-02-08T14:48:41Z"/>
          <w:sz w:val="30"/>
          <w:szCs w:val="30"/>
        </w:rPr>
      </w:pPr>
      <w:ins w:author="Andrea Francavilla" w:id="0" w:date="2025-02-08T14:48:41Z">
        <w:r w:rsidDel="00000000" w:rsidR="00000000" w:rsidRPr="00000000">
          <w:rPr>
            <w:sz w:val="30"/>
            <w:szCs w:val="30"/>
            <w:rtl w:val="0"/>
          </w:rPr>
          <w:t xml:space="preserve">12) Quali dei seguenti circuiti implementa una cella DRAM?</w:t>
        </w:r>
      </w:ins>
    </w:p>
    <w:p w:rsidR="00000000" w:rsidDel="00000000" w:rsidP="00000000" w:rsidRDefault="00000000" w:rsidRPr="00000000" w14:paraId="00000191">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1 </w:t>
        </w:r>
      </w:ins>
    </w:p>
    <w:p w:rsidR="00000000" w:rsidDel="00000000" w:rsidP="00000000" w:rsidRDefault="00000000" w:rsidRPr="00000000" w14:paraId="00000192">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2</w:t>
        </w:r>
      </w:ins>
    </w:p>
    <w:p w:rsidR="00000000" w:rsidDel="00000000" w:rsidP="00000000" w:rsidRDefault="00000000" w:rsidRPr="00000000" w14:paraId="00000193">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3</w:t>
        </w:r>
      </w:ins>
    </w:p>
    <w:p w:rsidR="00000000" w:rsidDel="00000000" w:rsidP="00000000" w:rsidRDefault="00000000" w:rsidRPr="00000000" w14:paraId="00000194">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4     </w:t>
        </w:r>
      </w:ins>
    </w:p>
    <w:p w:rsidR="00000000" w:rsidDel="00000000" w:rsidP="00000000" w:rsidRDefault="00000000" w:rsidRPr="00000000" w14:paraId="00000195">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96">
      <w:pPr>
        <w:rPr>
          <w:ins w:author="Andrea Francavilla" w:id="0" w:date="2025-02-08T14:48:41Z"/>
          <w:sz w:val="30"/>
          <w:szCs w:val="30"/>
        </w:rPr>
      </w:pPr>
      <w:ins w:author="Andrea Francavilla" w:id="0" w:date="2025-02-08T14:48:41Z">
        <w:r w:rsidDel="00000000" w:rsidR="00000000" w:rsidRPr="00000000">
          <w:rPr>
            <w:sz w:val="30"/>
            <w:szCs w:val="30"/>
            <w:rtl w:val="0"/>
          </w:rPr>
          <w:t xml:space="preserve">13) Quale dei seguenti algoritmi è comunemente utilizzato per la sostituzione dei dati nella cache </w:t>
        </w:r>
      </w:ins>
    </w:p>
    <w:p w:rsidR="00000000" w:rsidDel="00000000" w:rsidP="00000000" w:rsidRDefault="00000000" w:rsidRPr="00000000" w14:paraId="0000019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LIFO (Last In First Out)</w:t>
        </w:r>
      </w:ins>
    </w:p>
    <w:p w:rsidR="00000000" w:rsidDel="00000000" w:rsidP="00000000" w:rsidRDefault="00000000" w:rsidRPr="00000000" w14:paraId="00000198">
      <w:pPr>
        <w:rPr>
          <w:ins w:author="Andrea Francavilla" w:id="0" w:date="2025-02-08T14:48:41Z"/>
          <w:sz w:val="30"/>
          <w:szCs w:val="30"/>
        </w:rPr>
      </w:pPr>
      <w:ins w:author="Andrea Francavilla" w:id="0" w:date="2025-02-08T14:48:41Z">
        <w:r w:rsidDel="00000000" w:rsidR="00000000" w:rsidRPr="00000000">
          <w:rPr>
            <w:sz w:val="30"/>
            <w:szCs w:val="30"/>
            <w:rtl w:val="0"/>
          </w:rPr>
          <w:t xml:space="preserve">    - FIFO (First In First Out)</w:t>
        </w:r>
      </w:ins>
    </w:p>
    <w:p w:rsidR="00000000" w:rsidDel="00000000" w:rsidP="00000000" w:rsidRDefault="00000000" w:rsidRPr="00000000" w14:paraId="00000199">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LRU (Least Recently Used)</w:t>
        </w:r>
      </w:ins>
    </w:p>
    <w:p w:rsidR="00000000" w:rsidDel="00000000" w:rsidP="00000000" w:rsidRDefault="00000000" w:rsidRPr="00000000" w14:paraId="0000019A">
      <w:pPr>
        <w:rPr>
          <w:ins w:author="Andrea Francavilla" w:id="0" w:date="2025-02-08T14:48:41Z"/>
          <w:sz w:val="30"/>
          <w:szCs w:val="30"/>
        </w:rPr>
      </w:pPr>
      <w:ins w:author="Andrea Francavilla" w:id="0" w:date="2025-02-08T14:48:41Z">
        <w:r w:rsidDel="00000000" w:rsidR="00000000" w:rsidRPr="00000000">
          <w:rPr>
            <w:sz w:val="30"/>
            <w:szCs w:val="30"/>
            <w:rtl w:val="0"/>
          </w:rPr>
          <w:t xml:space="preserve">    - MRU (Most Recently Used)</w:t>
        </w:r>
      </w:ins>
    </w:p>
    <w:p w:rsidR="00000000" w:rsidDel="00000000" w:rsidP="00000000" w:rsidRDefault="00000000" w:rsidRPr="00000000" w14:paraId="0000019B">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LFU (Least Frequently Used)</w:t>
        </w:r>
      </w:ins>
    </w:p>
    <w:p w:rsidR="00000000" w:rsidDel="00000000" w:rsidP="00000000" w:rsidRDefault="00000000" w:rsidRPr="00000000" w14:paraId="0000019C">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9D">
      <w:pPr>
        <w:rPr>
          <w:ins w:author="Andrea Francavilla" w:id="0" w:date="2025-02-08T14:48:41Z"/>
          <w:sz w:val="30"/>
          <w:szCs w:val="30"/>
        </w:rPr>
      </w:pPr>
      <w:ins w:author="Andrea Francavilla" w:id="0" w:date="2025-02-08T14:48:41Z">
        <w:r w:rsidDel="00000000" w:rsidR="00000000" w:rsidRPr="00000000">
          <w:rPr>
            <w:sz w:val="30"/>
            <w:szCs w:val="30"/>
            <w:rtl w:val="0"/>
          </w:rPr>
          <w:t xml:space="preserve">14) Quali delle seguenti memorie è la più efficente dal punto di vista energetico?</w:t>
        </w:r>
      </w:ins>
    </w:p>
    <w:p w:rsidR="00000000" w:rsidDel="00000000" w:rsidP="00000000" w:rsidRDefault="00000000" w:rsidRPr="00000000" w14:paraId="0000019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DDR3</w:t>
        </w:r>
      </w:ins>
    </w:p>
    <w:p w:rsidR="00000000" w:rsidDel="00000000" w:rsidP="00000000" w:rsidRDefault="00000000" w:rsidRPr="00000000" w14:paraId="0000019F">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DDR5</w:t>
        </w:r>
      </w:ins>
    </w:p>
    <w:p w:rsidR="00000000" w:rsidDel="00000000" w:rsidP="00000000" w:rsidRDefault="00000000" w:rsidRPr="00000000" w14:paraId="000001A0">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DDR2</w:t>
        </w:r>
      </w:ins>
    </w:p>
    <w:p w:rsidR="00000000" w:rsidDel="00000000" w:rsidP="00000000" w:rsidRDefault="00000000" w:rsidRPr="00000000" w14:paraId="000001A1">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DDR4</w:t>
        </w:r>
      </w:ins>
    </w:p>
    <w:p w:rsidR="00000000" w:rsidDel="00000000" w:rsidP="00000000" w:rsidRDefault="00000000" w:rsidRPr="00000000" w14:paraId="000001A2">
      <w:pPr>
        <w:rPr>
          <w:ins w:author="Andrea Francavilla" w:id="0" w:date="2025-02-08T14:48:41Z"/>
          <w:sz w:val="30"/>
          <w:szCs w:val="30"/>
        </w:rPr>
      </w:pPr>
      <w:ins w:author="Andrea Francavilla" w:id="0" w:date="2025-02-08T14:48:41Z">
        <w:r w:rsidDel="00000000" w:rsidR="00000000" w:rsidRPr="00000000">
          <w:rPr>
            <w:sz w:val="30"/>
            <w:szCs w:val="30"/>
            <w:rtl w:val="0"/>
          </w:rPr>
          <w:t xml:space="preserve">    - DDR </w:t>
        </w:r>
      </w:ins>
    </w:p>
    <w:p w:rsidR="00000000" w:rsidDel="00000000" w:rsidP="00000000" w:rsidRDefault="00000000" w:rsidRPr="00000000" w14:paraId="000001A3">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A4">
      <w:pPr>
        <w:rPr>
          <w:ins w:author="Andrea Francavilla" w:id="0" w:date="2025-02-08T14:48:41Z"/>
          <w:sz w:val="30"/>
          <w:szCs w:val="30"/>
        </w:rPr>
      </w:pPr>
      <w:ins w:author="Andrea Francavilla" w:id="0" w:date="2025-02-08T14:48:41Z">
        <w:r w:rsidDel="00000000" w:rsidR="00000000" w:rsidRPr="00000000">
          <w:rPr>
            <w:sz w:val="30"/>
            <w:szCs w:val="30"/>
            <w:rtl w:val="0"/>
          </w:rPr>
          <w:t xml:space="preserve">15) Qual' è la relazione tra latenza e dimensione della cache</w:t>
        </w:r>
      </w:ins>
    </w:p>
    <w:p w:rsidR="00000000" w:rsidDel="00000000" w:rsidP="00000000" w:rsidRDefault="00000000" w:rsidRPr="00000000" w14:paraId="000001A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latenza aumenta solo con la cache 1:1</w:t>
        </w:r>
      </w:ins>
    </w:p>
    <w:p w:rsidR="00000000" w:rsidDel="00000000" w:rsidP="00000000" w:rsidRDefault="00000000" w:rsidRPr="00000000" w14:paraId="000001A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Aumentando la dimensione diminuisce la latenza</w:t>
        </w:r>
      </w:ins>
    </w:p>
    <w:p w:rsidR="00000000" w:rsidDel="00000000" w:rsidP="00000000" w:rsidRDefault="00000000" w:rsidRPr="00000000" w14:paraId="000001A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latenza diminuisce solo con la cache 1:3</w:t>
        </w:r>
      </w:ins>
    </w:p>
    <w:p w:rsidR="00000000" w:rsidDel="00000000" w:rsidP="00000000" w:rsidRDefault="00000000" w:rsidRPr="00000000" w14:paraId="000001A8">
      <w:pPr>
        <w:rPr>
          <w:ins w:author="Andrea Francavilla" w:id="0" w:date="2025-02-08T14:48:41Z"/>
          <w:sz w:val="30"/>
          <w:szCs w:val="30"/>
        </w:rPr>
      </w:pPr>
      <w:ins w:author="Andrea Francavilla" w:id="0" w:date="2025-02-08T14:48:41Z">
        <w:r w:rsidDel="00000000" w:rsidR="00000000" w:rsidRPr="00000000">
          <w:rPr>
            <w:sz w:val="30"/>
            <w:szCs w:val="30"/>
            <w:rtl w:val="0"/>
          </w:rPr>
          <w:t xml:space="preserve">    - Aumentando la dimensione aumenta la latenza</w:t>
        </w:r>
      </w:ins>
    </w:p>
    <w:p w:rsidR="00000000" w:rsidDel="00000000" w:rsidP="00000000" w:rsidRDefault="00000000" w:rsidRPr="00000000" w14:paraId="000001A9">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La latenza è indipendente dalla dimensione della cache</w:t>
        </w:r>
      </w:ins>
    </w:p>
    <w:p w:rsidR="00000000" w:rsidDel="00000000" w:rsidP="00000000" w:rsidRDefault="00000000" w:rsidRPr="00000000" w14:paraId="000001AA">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AB">
      <w:pPr>
        <w:rPr>
          <w:ins w:author="Andrea Francavilla" w:id="0" w:date="2025-02-08T14:48:41Z"/>
          <w:sz w:val="30"/>
          <w:szCs w:val="30"/>
        </w:rPr>
      </w:pPr>
      <w:ins w:author="Andrea Francavilla" w:id="0" w:date="2025-02-08T14:48:41Z">
        <w:r w:rsidDel="00000000" w:rsidR="00000000" w:rsidRPr="00000000">
          <w:rPr>
            <w:sz w:val="30"/>
            <w:szCs w:val="30"/>
            <w:rtl w:val="0"/>
          </w:rPr>
          <w:t xml:space="preserve">16) Che cosa significa SRAM nel concetto delle memorie?</w:t>
        </w:r>
      </w:ins>
    </w:p>
    <w:p w:rsidR="00000000" w:rsidDel="00000000" w:rsidP="00000000" w:rsidRDefault="00000000" w:rsidRPr="00000000" w14:paraId="000001AC">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AD">
      <w:pPr>
        <w:rPr>
          <w:ins w:author="Andrea Francavilla" w:id="0" w:date="2025-02-08T14:48:41Z"/>
          <w:sz w:val="30"/>
          <w:szCs w:val="30"/>
        </w:rPr>
      </w:pPr>
      <w:ins w:author="Andrea Francavilla" w:id="0" w:date="2025-02-08T14:48:41Z">
        <w:r w:rsidDel="00000000" w:rsidR="00000000" w:rsidRPr="00000000">
          <w:rPr>
            <w:sz w:val="30"/>
            <w:szCs w:val="30"/>
            <w:rtl w:val="0"/>
          </w:rPr>
          <w:t xml:space="preserve">17) In che modo l'operazione di pop influisce sulla memoria dello stack?</w:t>
        </w:r>
      </w:ins>
    </w:p>
    <w:p w:rsidR="00000000" w:rsidDel="00000000" w:rsidP="00000000" w:rsidRDefault="00000000" w:rsidRPr="00000000" w14:paraId="000001A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L'elemento rimosso viene cancellato fisicamente dalla memoria</w:t>
        </w:r>
      </w:ins>
    </w:p>
    <w:p w:rsidR="00000000" w:rsidDel="00000000" w:rsidP="00000000" w:rsidRDefault="00000000" w:rsidRPr="00000000" w14:paraId="000001AF">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Lo stack si riduce liberando la memoria </w:t>
        </w:r>
      </w:ins>
    </w:p>
    <w:p w:rsidR="00000000" w:rsidDel="00000000" w:rsidP="00000000" w:rsidRDefault="00000000" w:rsidRPr="00000000" w14:paraId="000001B0">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L'elemento rimosso viene copiato nell'heap</w:t>
        </w:r>
      </w:ins>
    </w:p>
    <w:p w:rsidR="00000000" w:rsidDel="00000000" w:rsidP="00000000" w:rsidRDefault="00000000" w:rsidRPr="00000000" w14:paraId="000001B1">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L'elemento rimosso è semplicemente sovrascritto quando necessario </w:t>
        </w:r>
      </w:ins>
    </w:p>
    <w:p w:rsidR="00000000" w:rsidDel="00000000" w:rsidP="00000000" w:rsidRDefault="00000000" w:rsidRPr="00000000" w14:paraId="000001B2">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L'elemento viene ignorato ma non effettivamente eliminato </w:t>
        </w:r>
      </w:ins>
    </w:p>
    <w:p w:rsidR="00000000" w:rsidDel="00000000" w:rsidP="00000000" w:rsidRDefault="00000000" w:rsidRPr="00000000" w14:paraId="000001B3">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B4">
      <w:pPr>
        <w:rPr>
          <w:ins w:author="Andrea Francavilla" w:id="0" w:date="2025-02-08T14:48:41Z"/>
          <w:sz w:val="30"/>
          <w:szCs w:val="30"/>
        </w:rPr>
      </w:pPr>
      <w:ins w:author="Andrea Francavilla" w:id="0" w:date="2025-02-08T14:48:41Z">
        <w:r w:rsidDel="00000000" w:rsidR="00000000" w:rsidRPr="00000000">
          <w:rPr>
            <w:sz w:val="30"/>
            <w:szCs w:val="30"/>
            <w:rtl w:val="0"/>
          </w:rPr>
          <w:t xml:space="preserve">18) Qual'è il principio di funzionamento della memoria stack?</w:t>
        </w:r>
      </w:ins>
    </w:p>
    <w:p w:rsidR="00000000" w:rsidDel="00000000" w:rsidP="00000000" w:rsidRDefault="00000000" w:rsidRPr="00000000" w14:paraId="000001B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MRU(Most Recently Used)</w:t>
        </w:r>
      </w:ins>
    </w:p>
    <w:p w:rsidR="00000000" w:rsidDel="00000000" w:rsidP="00000000" w:rsidRDefault="00000000" w:rsidRPr="00000000" w14:paraId="000001B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LIFO(Last In First Out)</w:t>
        </w:r>
      </w:ins>
    </w:p>
    <w:p w:rsidR="00000000" w:rsidDel="00000000" w:rsidP="00000000" w:rsidRDefault="00000000" w:rsidRPr="00000000" w14:paraId="000001B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FIFO(First In First Out)</w:t>
        </w:r>
      </w:ins>
    </w:p>
    <w:p w:rsidR="00000000" w:rsidDel="00000000" w:rsidP="00000000" w:rsidRDefault="00000000" w:rsidRPr="00000000" w14:paraId="000001B8">
      <w:pPr>
        <w:rPr>
          <w:ins w:author="Andrea Francavilla" w:id="0" w:date="2025-02-08T14:48:41Z"/>
          <w:sz w:val="30"/>
          <w:szCs w:val="30"/>
        </w:rPr>
      </w:pPr>
      <w:ins w:author="Andrea Francavilla" w:id="0" w:date="2025-02-08T14:48:41Z">
        <w:r w:rsidDel="00000000" w:rsidR="00000000" w:rsidRPr="00000000">
          <w:rPr>
            <w:sz w:val="30"/>
            <w:szCs w:val="30"/>
            <w:rtl w:val="0"/>
          </w:rPr>
          <w:t xml:space="preserve">    - FILO (First In Last Out)</w:t>
        </w:r>
      </w:ins>
    </w:p>
    <w:p w:rsidR="00000000" w:rsidDel="00000000" w:rsidP="00000000" w:rsidRDefault="00000000" w:rsidRPr="00000000" w14:paraId="000001B9">
      <w:pPr>
        <w:rPr>
          <w:ins w:author="Andrea Francavilla" w:id="0" w:date="2025-02-08T14:48:41Z"/>
          <w:sz w:val="30"/>
          <w:szCs w:val="30"/>
        </w:rPr>
      </w:pPr>
      <w:ins w:author="Andrea Francavilla" w:id="0" w:date="2025-02-08T14:48:41Z">
        <w:r w:rsidDel="00000000" w:rsidR="00000000" w:rsidRPr="00000000">
          <w:rPr>
            <w:sz w:val="30"/>
            <w:szCs w:val="30"/>
            <w:rtl w:val="0"/>
          </w:rPr>
          <w:t xml:space="preserve">    - LRU(Least Recently Used)</w:t>
        </w:r>
      </w:ins>
    </w:p>
    <w:p w:rsidR="00000000" w:rsidDel="00000000" w:rsidP="00000000" w:rsidRDefault="00000000" w:rsidRPr="00000000" w14:paraId="000001BA">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BB">
      <w:pPr>
        <w:rPr>
          <w:ins w:author="Andrea Francavilla" w:id="0" w:date="2025-02-08T14:48:41Z"/>
          <w:sz w:val="30"/>
          <w:szCs w:val="30"/>
        </w:rPr>
      </w:pPr>
      <w:ins w:author="Andrea Francavilla" w:id="0" w:date="2025-02-08T14:48:41Z">
        <w:r w:rsidDel="00000000" w:rsidR="00000000" w:rsidRPr="00000000">
          <w:rPr>
            <w:sz w:val="30"/>
            <w:szCs w:val="30"/>
            <w:rtl w:val="0"/>
          </w:rPr>
          <w:t xml:space="preserve">19) (La foto era sfocata porca mihai)</w:t>
        </w:r>
      </w:ins>
    </w:p>
    <w:p w:rsidR="00000000" w:rsidDel="00000000" w:rsidP="00000000" w:rsidRDefault="00000000" w:rsidRPr="00000000" w14:paraId="000001BC">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BD">
      <w:pPr>
        <w:rPr>
          <w:ins w:author="Andrea Francavilla" w:id="0" w:date="2025-02-08T14:48:41Z"/>
          <w:sz w:val="30"/>
          <w:szCs w:val="30"/>
        </w:rPr>
      </w:pPr>
      <w:ins w:author="Andrea Francavilla" w:id="0" w:date="2025-02-08T14:48:41Z">
        <w:r w:rsidDel="00000000" w:rsidR="00000000" w:rsidRPr="00000000">
          <w:rPr>
            <w:sz w:val="30"/>
            <w:szCs w:val="30"/>
            <w:rtl w:val="0"/>
          </w:rPr>
          <w:t xml:space="preserve">20) Quali delle seguenti affermazioni in merito alla SRAM è vera:</w:t>
        </w:r>
      </w:ins>
    </w:p>
    <w:p w:rsidR="00000000" w:rsidDel="00000000" w:rsidP="00000000" w:rsidRDefault="00000000" w:rsidRPr="00000000" w14:paraId="000001B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richiede di essere aggiornata periodicamente altimenti, se il condensatore perde la carica, l'informazione è perduta</w:t>
        </w:r>
      </w:ins>
    </w:p>
    <w:p w:rsidR="00000000" w:rsidDel="00000000" w:rsidP="00000000" w:rsidRDefault="00000000" w:rsidRPr="00000000" w14:paraId="000001BF">
      <w:pPr>
        <w:rPr>
          <w:ins w:author="Andrea Francavilla" w:id="0" w:date="2025-02-08T14:48:41Z"/>
          <w:sz w:val="30"/>
          <w:szCs w:val="30"/>
        </w:rPr>
      </w:pPr>
      <w:ins w:author="Andrea Francavilla" w:id="0" w:date="2025-02-08T14:48:41Z">
        <w:r w:rsidDel="00000000" w:rsidR="00000000" w:rsidRPr="00000000">
          <w:rPr>
            <w:sz w:val="30"/>
            <w:szCs w:val="30"/>
            <w:rtl w:val="0"/>
          </w:rPr>
          <w:t xml:space="preserve">    - è un tipo di RAM che immagazzina ogni bit in un Flip Flop </w:t>
        </w:r>
      </w:ins>
    </w:p>
    <w:p w:rsidR="00000000" w:rsidDel="00000000" w:rsidP="00000000" w:rsidRDefault="00000000" w:rsidRPr="00000000" w14:paraId="000001C0">
      <w:pPr>
        <w:rPr>
          <w:ins w:author="Andrea Francavilla" w:id="0" w:date="2025-02-08T14:48:41Z"/>
          <w:sz w:val="30"/>
          <w:szCs w:val="30"/>
        </w:rPr>
      </w:pPr>
      <w:ins w:author="Andrea Francavilla" w:id="0" w:date="2025-02-08T14:48:41Z">
        <w:r w:rsidDel="00000000" w:rsidR="00000000" w:rsidRPr="00000000">
          <w:rPr>
            <w:sz w:val="30"/>
            <w:szCs w:val="30"/>
            <w:rtl w:val="0"/>
          </w:rPr>
          <w:t xml:space="preserve">    - è la tipica cella di memoria con cui vengono realizzate le memorie cache L1</w:t>
        </w:r>
      </w:ins>
    </w:p>
    <w:p w:rsidR="00000000" w:rsidDel="00000000" w:rsidP="00000000" w:rsidRDefault="00000000" w:rsidRPr="00000000" w14:paraId="000001C1">
      <w:pPr>
        <w:rPr>
          <w:ins w:author="Andrea Francavilla" w:id="0" w:date="2025-02-08T14:48:41Z"/>
          <w:sz w:val="30"/>
          <w:szCs w:val="30"/>
        </w:rPr>
      </w:pPr>
      <w:ins w:author="Andrea Francavilla" w:id="0" w:date="2025-02-08T14:48:41Z">
        <w:r w:rsidDel="00000000" w:rsidR="00000000" w:rsidRPr="00000000">
          <w:rPr>
            <w:sz w:val="30"/>
            <w:szCs w:val="30"/>
            <w:rtl w:val="0"/>
          </w:rPr>
          <w:t xml:space="preserve">    - è un tipo di memoria RAM volatile</w:t>
        </w:r>
      </w:ins>
    </w:p>
    <w:p w:rsidR="00000000" w:rsidDel="00000000" w:rsidP="00000000" w:rsidRDefault="00000000" w:rsidRPr="00000000" w14:paraId="000001C2">
      <w:pPr>
        <w:rPr>
          <w:ins w:author="Andrea Francavilla" w:id="0" w:date="2025-02-08T14:48:41Z"/>
          <w:sz w:val="30"/>
          <w:szCs w:val="30"/>
        </w:rPr>
      </w:pPr>
      <w:ins w:author="Andrea Francavilla" w:id="0" w:date="2025-02-08T14:48:41Z">
        <w:r w:rsidDel="00000000" w:rsidR="00000000" w:rsidRPr="00000000">
          <w:rPr>
            <w:sz w:val="30"/>
            <w:szCs w:val="30"/>
            <w:rtl w:val="0"/>
          </w:rPr>
          <w:t xml:space="preserve">    - è la tipica memoria che presenta notevole latenza</w:t>
        </w:r>
      </w:ins>
    </w:p>
    <w:p w:rsidR="00000000" w:rsidDel="00000000" w:rsidP="00000000" w:rsidRDefault="00000000" w:rsidRPr="00000000" w14:paraId="000001C3">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C4">
      <w:pPr>
        <w:rPr>
          <w:ins w:author="Andrea Francavilla" w:id="0" w:date="2025-02-08T14:48:41Z"/>
          <w:sz w:val="30"/>
          <w:szCs w:val="30"/>
        </w:rPr>
      </w:pPr>
      <w:ins w:author="Andrea Francavilla" w:id="0" w:date="2025-02-08T14:48:41Z">
        <w:r w:rsidDel="00000000" w:rsidR="00000000" w:rsidRPr="00000000">
          <w:rPr>
            <w:sz w:val="30"/>
            <w:szCs w:val="30"/>
            <w:rtl w:val="0"/>
          </w:rPr>
          <w:t xml:space="preserve">21) (La foto era sfocata porca mihai)</w:t>
        </w:r>
      </w:ins>
    </w:p>
    <w:p w:rsidR="00000000" w:rsidDel="00000000" w:rsidP="00000000" w:rsidRDefault="00000000" w:rsidRPr="00000000" w14:paraId="000001C5">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C6">
      <w:pPr>
        <w:rPr>
          <w:ins w:author="Andrea Francavilla" w:id="0" w:date="2025-02-08T14:48:41Z"/>
          <w:sz w:val="30"/>
          <w:szCs w:val="30"/>
        </w:rPr>
      </w:pPr>
      <w:ins w:author="Andrea Francavilla" w:id="0" w:date="2025-02-08T14:48:41Z">
        <w:r w:rsidDel="00000000" w:rsidR="00000000" w:rsidRPr="00000000">
          <w:rPr>
            <w:sz w:val="30"/>
            <w:szCs w:val="30"/>
            <w:rtl w:val="0"/>
          </w:rPr>
          <w:t xml:space="preserve">22) (La foto era sfocata porca mihai)</w:t>
        </w:r>
      </w:ins>
    </w:p>
    <w:p w:rsidR="00000000" w:rsidDel="00000000" w:rsidP="00000000" w:rsidRDefault="00000000" w:rsidRPr="00000000" w14:paraId="000001C7">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C8">
      <w:pPr>
        <w:rPr>
          <w:ins w:author="Andrea Francavilla" w:id="0" w:date="2025-02-08T14:48:41Z"/>
          <w:sz w:val="30"/>
          <w:szCs w:val="30"/>
        </w:rPr>
      </w:pPr>
      <w:ins w:author="Andrea Francavilla" w:id="0" w:date="2025-02-08T14:48:41Z">
        <w:r w:rsidDel="00000000" w:rsidR="00000000" w:rsidRPr="00000000">
          <w:rPr>
            <w:sz w:val="30"/>
            <w:szCs w:val="30"/>
            <w:rtl w:val="0"/>
          </w:rPr>
          <w:t xml:space="preserve">23) Qual'è il principale vantaggio della memoria cache?</w:t>
        </w:r>
      </w:ins>
    </w:p>
    <w:p w:rsidR="00000000" w:rsidDel="00000000" w:rsidP="00000000" w:rsidRDefault="00000000" w:rsidRPr="00000000" w14:paraId="000001C9">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CA">
      <w:pPr>
        <w:rPr>
          <w:ins w:author="Andrea Francavilla" w:id="0" w:date="2025-02-08T14:48:41Z"/>
          <w:sz w:val="30"/>
          <w:szCs w:val="30"/>
        </w:rPr>
      </w:pPr>
      <w:ins w:author="Andrea Francavilla" w:id="0" w:date="2025-02-08T14:48:41Z">
        <w:r w:rsidDel="00000000" w:rsidR="00000000" w:rsidRPr="00000000">
          <w:rPr>
            <w:sz w:val="30"/>
            <w:szCs w:val="30"/>
            <w:rtl w:val="0"/>
          </w:rPr>
          <w:t xml:space="preserve">    - Capacità ridotta rispetto alla RAM</w:t>
        </w:r>
      </w:ins>
    </w:p>
    <w:p w:rsidR="00000000" w:rsidDel="00000000" w:rsidP="00000000" w:rsidRDefault="00000000" w:rsidRPr="00000000" w14:paraId="000001CB">
      <w:pPr>
        <w:rPr>
          <w:ins w:author="Andrea Francavilla" w:id="0" w:date="2025-02-08T14:48:41Z"/>
          <w:sz w:val="30"/>
          <w:szCs w:val="30"/>
        </w:rPr>
      </w:pPr>
      <w:ins w:author="Andrea Francavilla" w:id="0" w:date="2025-02-08T14:48:41Z">
        <w:r w:rsidDel="00000000" w:rsidR="00000000" w:rsidRPr="00000000">
          <w:rPr>
            <w:sz w:val="30"/>
            <w:szCs w:val="30"/>
            <w:rtl w:val="0"/>
          </w:rPr>
          <w:t xml:space="preserve">    - Richiede aggiornamenti costanti</w:t>
        </w:r>
      </w:ins>
    </w:p>
    <w:p w:rsidR="00000000" w:rsidDel="00000000" w:rsidP="00000000" w:rsidRDefault="00000000" w:rsidRPr="00000000" w14:paraId="000001CC">
      <w:pPr>
        <w:rPr>
          <w:ins w:author="Andrea Francavilla" w:id="0" w:date="2025-02-08T14:48:41Z"/>
          <w:sz w:val="30"/>
          <w:szCs w:val="30"/>
        </w:rPr>
      </w:pPr>
      <w:ins w:author="Andrea Francavilla" w:id="0" w:date="2025-02-08T14:48:41Z">
        <w:r w:rsidDel="00000000" w:rsidR="00000000" w:rsidRPr="00000000">
          <w:rPr>
            <w:sz w:val="30"/>
            <w:szCs w:val="30"/>
            <w:rtl w:val="0"/>
          </w:rPr>
          <w:t xml:space="preserve">    - Non è volatile</w:t>
        </w:r>
      </w:ins>
    </w:p>
    <w:p w:rsidR="00000000" w:rsidDel="00000000" w:rsidP="00000000" w:rsidRDefault="00000000" w:rsidRPr="00000000" w14:paraId="000001CD">
      <w:pPr>
        <w:rPr>
          <w:ins w:author="Andrea Francavilla" w:id="0" w:date="2025-02-08T14:48:41Z"/>
          <w:sz w:val="30"/>
          <w:szCs w:val="30"/>
        </w:rPr>
      </w:pPr>
      <w:ins w:author="Andrea Francavilla" w:id="0" w:date="2025-02-08T14:48:41Z">
        <w:r w:rsidDel="00000000" w:rsidR="00000000" w:rsidRPr="00000000">
          <w:rPr>
            <w:sz w:val="30"/>
            <w:szCs w:val="30"/>
            <w:rtl w:val="0"/>
          </w:rPr>
          <w:t xml:space="preserve">    - Alta latenza</w:t>
        </w:r>
      </w:ins>
    </w:p>
    <w:p w:rsidR="00000000" w:rsidDel="00000000" w:rsidP="00000000" w:rsidRDefault="00000000" w:rsidRPr="00000000" w14:paraId="000001C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Tutte le risposte sono corrette</w:t>
        </w:r>
      </w:ins>
    </w:p>
    <w:p w:rsidR="00000000" w:rsidDel="00000000" w:rsidP="00000000" w:rsidRDefault="00000000" w:rsidRPr="00000000" w14:paraId="000001CF">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D0">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D1">
      <w:pPr>
        <w:rPr>
          <w:ins w:author="Andrea Francavilla" w:id="0" w:date="2025-02-08T14:48:41Z"/>
          <w:sz w:val="30"/>
          <w:szCs w:val="30"/>
        </w:rPr>
      </w:pPr>
      <w:ins w:author="Andrea Francavilla" w:id="0" w:date="2025-02-08T14:48:41Z">
        <w:r w:rsidDel="00000000" w:rsidR="00000000" w:rsidRPr="00000000">
          <w:rPr>
            <w:sz w:val="30"/>
            <w:szCs w:val="30"/>
            <w:rtl w:val="0"/>
          </w:rPr>
          <w:t xml:space="preserve">24) (La foto era sfocata porca mihai)</w:t>
        </w:r>
      </w:ins>
    </w:p>
    <w:p w:rsidR="00000000" w:rsidDel="00000000" w:rsidP="00000000" w:rsidRDefault="00000000" w:rsidRPr="00000000" w14:paraId="000001D2">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D3">
      <w:pPr>
        <w:rPr>
          <w:ins w:author="Andrea Francavilla" w:id="0" w:date="2025-02-08T14:48:41Z"/>
          <w:sz w:val="30"/>
          <w:szCs w:val="30"/>
        </w:rPr>
      </w:pPr>
      <w:ins w:author="Andrea Francavilla" w:id="0" w:date="2025-02-08T14:48:41Z">
        <w:r w:rsidDel="00000000" w:rsidR="00000000" w:rsidRPr="00000000">
          <w:rPr>
            <w:sz w:val="30"/>
            <w:szCs w:val="30"/>
            <w:rtl w:val="0"/>
          </w:rPr>
          <w:t xml:space="preserve">25) Quante linee di trasferimento dati sopporta DDR SRAM per ciclo di clock?</w:t>
        </w:r>
      </w:ins>
    </w:p>
    <w:p w:rsidR="00000000" w:rsidDel="00000000" w:rsidP="00000000" w:rsidRDefault="00000000" w:rsidRPr="00000000" w14:paraId="000001D4">
      <w:pPr>
        <w:rPr>
          <w:ins w:author="Andrea Francavilla" w:id="0" w:date="2025-02-08T14:48:41Z"/>
          <w:sz w:val="30"/>
          <w:szCs w:val="30"/>
        </w:rPr>
      </w:pPr>
      <w:ins w:author="Andrea Francavilla" w:id="0" w:date="2025-02-08T14:48:41Z">
        <w:r w:rsidDel="00000000" w:rsidR="00000000" w:rsidRPr="00000000">
          <w:rPr>
            <w:sz w:val="30"/>
            <w:szCs w:val="30"/>
            <w:rtl w:val="0"/>
          </w:rPr>
          <w:t xml:space="preserve">    - 1</w:t>
        </w:r>
      </w:ins>
    </w:p>
    <w:p w:rsidR="00000000" w:rsidDel="00000000" w:rsidP="00000000" w:rsidRDefault="00000000" w:rsidRPr="00000000" w14:paraId="000001D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- 11</w:t>
        </w:r>
      </w:ins>
    </w:p>
    <w:p w:rsidR="00000000" w:rsidDel="00000000" w:rsidP="00000000" w:rsidRDefault="00000000" w:rsidRPr="00000000" w14:paraId="000001D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- 2</w:t>
        </w:r>
      </w:ins>
    </w:p>
    <w:p w:rsidR="00000000" w:rsidDel="00000000" w:rsidP="00000000" w:rsidRDefault="00000000" w:rsidRPr="00000000" w14:paraId="000001D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- 16</w:t>
        </w:r>
      </w:ins>
    </w:p>
    <w:p w:rsidR="00000000" w:rsidDel="00000000" w:rsidP="00000000" w:rsidRDefault="00000000" w:rsidRPr="00000000" w14:paraId="000001D8">
      <w:pPr>
        <w:rPr>
          <w:ins w:author="Andrea Francavilla" w:id="0" w:date="2025-02-08T14:48:41Z"/>
          <w:sz w:val="30"/>
          <w:szCs w:val="30"/>
        </w:rPr>
      </w:pPr>
      <w:ins w:author="Andrea Francavilla" w:id="0" w:date="2025-02-08T14:48:41Z">
        <w:r w:rsidDel="00000000" w:rsidR="00000000" w:rsidRPr="00000000">
          <w:rPr>
            <w:sz w:val="30"/>
            <w:szCs w:val="30"/>
            <w:rtl w:val="0"/>
          </w:rPr>
          <w:t xml:space="preserve">    - 4</w:t>
        </w:r>
      </w:ins>
    </w:p>
    <w:p w:rsidR="00000000" w:rsidDel="00000000" w:rsidP="00000000" w:rsidRDefault="00000000" w:rsidRPr="00000000" w14:paraId="000001D9">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DA">
      <w:pPr>
        <w:rPr>
          <w:ins w:author="Andrea Francavilla" w:id="0" w:date="2025-02-08T14:48:41Z"/>
          <w:sz w:val="30"/>
          <w:szCs w:val="30"/>
        </w:rPr>
      </w:pPr>
      <w:ins w:author="Andrea Francavilla" w:id="0" w:date="2025-02-08T14:48:41Z">
        <w:r w:rsidDel="00000000" w:rsidR="00000000" w:rsidRPr="00000000">
          <w:rPr>
            <w:sz w:val="30"/>
            <w:szCs w:val="30"/>
            <w:rtl w:val="0"/>
          </w:rPr>
          <w:t xml:space="preserve">26) Quale dei seguenti circuiti descrive la struttura di una memoria cache?</w:t>
        </w:r>
      </w:ins>
    </w:p>
    <w:p w:rsidR="00000000" w:rsidDel="00000000" w:rsidP="00000000" w:rsidRDefault="00000000" w:rsidRPr="00000000" w14:paraId="000001DB">
      <w:pPr>
        <w:rPr>
          <w:ins w:author="Andrea Francavilla" w:id="0" w:date="2025-02-08T14:48:41Z"/>
          <w:sz w:val="30"/>
          <w:szCs w:val="30"/>
        </w:rPr>
      </w:pPr>
      <w:ins w:author="Andrea Francavilla" w:id="0" w:date="2025-02-08T14:48:41Z">
        <w:r w:rsidDel="00000000" w:rsidR="00000000" w:rsidRPr="00000000">
          <w:rPr>
            <w:sz w:val="30"/>
            <w:szCs w:val="30"/>
            <w:rtl w:val="0"/>
          </w:rPr>
          <w:t xml:space="preserve">    </w:t>
        </w:r>
      </w:ins>
    </w:p>
    <w:p w:rsidR="00000000" w:rsidDel="00000000" w:rsidP="00000000" w:rsidRDefault="00000000" w:rsidRPr="00000000" w14:paraId="000001DC">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1</w:t>
        </w:r>
      </w:ins>
    </w:p>
    <w:p w:rsidR="00000000" w:rsidDel="00000000" w:rsidP="00000000" w:rsidRDefault="00000000" w:rsidRPr="00000000" w14:paraId="000001DD">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2</w:t>
        </w:r>
      </w:ins>
    </w:p>
    <w:p w:rsidR="00000000" w:rsidDel="00000000" w:rsidP="00000000" w:rsidRDefault="00000000" w:rsidRPr="00000000" w14:paraId="000001DE">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3</w:t>
        </w:r>
      </w:ins>
    </w:p>
    <w:p w:rsidR="00000000" w:rsidDel="00000000" w:rsidP="00000000" w:rsidRDefault="00000000" w:rsidRPr="00000000" w14:paraId="000001DF">
      <w:pPr>
        <w:rPr>
          <w:ins w:author="Andrea Francavilla" w:id="0" w:date="2025-02-08T14:48:41Z"/>
          <w:sz w:val="30"/>
          <w:szCs w:val="30"/>
        </w:rPr>
      </w:pPr>
      <w:ins w:author="Andrea Francavilla" w:id="0" w:date="2025-02-08T14:48:41Z">
        <w:r w:rsidDel="00000000" w:rsidR="00000000" w:rsidRPr="00000000">
          <w:rPr>
            <w:sz w:val="30"/>
            <w:szCs w:val="30"/>
            <w:rtl w:val="0"/>
          </w:rPr>
          <w:t xml:space="preserve">    - Opzione 4</w:t>
        </w:r>
      </w:ins>
    </w:p>
    <w:p w:rsidR="00000000" w:rsidDel="00000000" w:rsidP="00000000" w:rsidRDefault="00000000" w:rsidRPr="00000000" w14:paraId="000001E0">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E1">
      <w:pPr>
        <w:rPr>
          <w:ins w:author="Andrea Francavilla" w:id="0" w:date="2025-02-08T14:48:41Z"/>
          <w:sz w:val="30"/>
          <w:szCs w:val="30"/>
        </w:rPr>
      </w:pPr>
      <w:ins w:author="Andrea Francavilla" w:id="0" w:date="2025-02-08T14:48:41Z">
        <w:r w:rsidDel="00000000" w:rsidR="00000000" w:rsidRPr="00000000">
          <w:rPr>
            <w:sz w:val="30"/>
            <w:szCs w:val="30"/>
            <w:rtl w:val="0"/>
          </w:rPr>
          <w:t xml:space="preserve">27) Quale delle seguenti informazioni descrive al meglio la DRAM?</w:t>
        </w:r>
      </w:ins>
    </w:p>
    <w:p w:rsidR="00000000" w:rsidDel="00000000" w:rsidP="00000000" w:rsidRDefault="00000000" w:rsidRPr="00000000" w14:paraId="000001E2">
      <w:pPr>
        <w:rPr>
          <w:ins w:author="Andrea Francavilla" w:id="0" w:date="2025-02-08T14:48:41Z"/>
          <w:sz w:val="30"/>
          <w:szCs w:val="30"/>
        </w:rPr>
      </w:pPr>
      <w:ins w:author="Andrea Francavilla" w:id="0" w:date="2025-02-08T14:48:41Z">
        <w:r w:rsidDel="00000000" w:rsidR="00000000" w:rsidRPr="00000000">
          <w:rPr>
            <w:sz w:val="30"/>
            <w:szCs w:val="30"/>
            <w:rtl w:val="0"/>
          </w:rPr>
          <w:t xml:space="preserve">    - Richiede un aggiornamento peridico dei dati</w:t>
        </w:r>
      </w:ins>
    </w:p>
    <w:p w:rsidR="00000000" w:rsidDel="00000000" w:rsidP="00000000" w:rsidRDefault="00000000" w:rsidRPr="00000000" w14:paraId="000001E3">
      <w:pPr>
        <w:rPr>
          <w:ins w:author="Andrea Francavilla" w:id="0" w:date="2025-02-08T14:48:41Z"/>
          <w:sz w:val="30"/>
          <w:szCs w:val="30"/>
        </w:rPr>
      </w:pPr>
      <w:ins w:author="Andrea Francavilla" w:id="0" w:date="2025-02-08T14:48:41Z">
        <w:r w:rsidDel="00000000" w:rsidR="00000000" w:rsidRPr="00000000">
          <w:rPr>
            <w:sz w:val="30"/>
            <w:szCs w:val="30"/>
            <w:rtl w:val="0"/>
          </w:rPr>
          <w:t xml:space="preserve">    - è non volatile</w:t>
        </w:r>
      </w:ins>
    </w:p>
    <w:p w:rsidR="00000000" w:rsidDel="00000000" w:rsidP="00000000" w:rsidRDefault="00000000" w:rsidRPr="00000000" w14:paraId="000001E4">
      <w:pPr>
        <w:rPr>
          <w:ins w:author="Andrea Francavilla" w:id="0" w:date="2025-02-08T14:48:41Z"/>
          <w:sz w:val="30"/>
          <w:szCs w:val="30"/>
        </w:rPr>
      </w:pPr>
      <w:ins w:author="Andrea Francavilla" w:id="0" w:date="2025-02-08T14:48:41Z">
        <w:r w:rsidDel="00000000" w:rsidR="00000000" w:rsidRPr="00000000">
          <w:rPr>
            <w:sz w:val="30"/>
            <w:szCs w:val="30"/>
            <w:rtl w:val="0"/>
          </w:rPr>
          <w:t xml:space="preserve">    - Usa circuiti Flip Flop</w:t>
        </w:r>
      </w:ins>
    </w:p>
    <w:p w:rsidR="00000000" w:rsidDel="00000000" w:rsidP="00000000" w:rsidRDefault="00000000" w:rsidRPr="00000000" w14:paraId="000001E5">
      <w:pPr>
        <w:rPr>
          <w:ins w:author="Andrea Francavilla" w:id="0" w:date="2025-02-08T14:48:41Z"/>
          <w:sz w:val="30"/>
          <w:szCs w:val="30"/>
        </w:rPr>
      </w:pPr>
      <w:ins w:author="Andrea Francavilla" w:id="0" w:date="2025-02-08T14:48:41Z">
        <w:r w:rsidDel="00000000" w:rsidR="00000000" w:rsidRPr="00000000">
          <w:rPr>
            <w:sz w:val="30"/>
            <w:szCs w:val="30"/>
            <w:rtl w:val="0"/>
          </w:rPr>
          <w:t xml:space="preserve">    - è più costosa della SRAM</w:t>
        </w:r>
      </w:ins>
    </w:p>
    <w:p w:rsidR="00000000" w:rsidDel="00000000" w:rsidP="00000000" w:rsidRDefault="00000000" w:rsidRPr="00000000" w14:paraId="000001E6">
      <w:pPr>
        <w:rPr>
          <w:ins w:author="Andrea Francavilla" w:id="0" w:date="2025-02-08T14:48:41Z"/>
          <w:sz w:val="30"/>
          <w:szCs w:val="30"/>
        </w:rPr>
      </w:pPr>
      <w:ins w:author="Andrea Francavilla" w:id="0" w:date="2025-02-08T14:48:41Z">
        <w:r w:rsidDel="00000000" w:rsidR="00000000" w:rsidRPr="00000000">
          <w:rPr>
            <w:sz w:val="30"/>
            <w:szCs w:val="30"/>
            <w:rtl w:val="0"/>
          </w:rPr>
          <w:t xml:space="preserve">    - Non richiede alimentazione costante</w:t>
        </w:r>
      </w:ins>
    </w:p>
    <w:p w:rsidR="00000000" w:rsidDel="00000000" w:rsidP="00000000" w:rsidRDefault="00000000" w:rsidRPr="00000000" w14:paraId="000001E7">
      <w:pPr>
        <w:rPr>
          <w:ins w:author="Andrea Francavilla" w:id="0" w:date="2025-02-08T14:48:41Z"/>
          <w:sz w:val="30"/>
          <w:szCs w:val="30"/>
        </w:rPr>
      </w:pPr>
      <w:ins w:author="Andrea Francavilla" w:id="0" w:date="2025-02-08T14:48:41Z">
        <w:r w:rsidDel="00000000" w:rsidR="00000000" w:rsidRPr="00000000">
          <w:rPr>
            <w:sz w:val="30"/>
            <w:szCs w:val="30"/>
            <w:rtl w:val="0"/>
          </w:rPr>
          <w:t xml:space="preserve">    - Tutte le risposte sono corrette</w:t>
        </w:r>
      </w:ins>
    </w:p>
    <w:p w:rsidR="00000000" w:rsidDel="00000000" w:rsidP="00000000" w:rsidRDefault="00000000" w:rsidRPr="00000000" w14:paraId="000001E8">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E9">
      <w:pPr>
        <w:rPr>
          <w:ins w:author="Andrea Francavilla" w:id="0" w:date="2025-02-08T14:48:41Z"/>
          <w:sz w:val="30"/>
          <w:szCs w:val="30"/>
        </w:rPr>
      </w:pPr>
      <w:ins w:author="Andrea Francavilla" w:id="0" w:date="2025-02-08T14:48:41Z">
        <w:r w:rsidDel="00000000" w:rsidR="00000000" w:rsidRPr="00000000">
          <w:rPr>
            <w:sz w:val="30"/>
            <w:szCs w:val="30"/>
            <w:rtl w:val="0"/>
          </w:rPr>
          <w:t xml:space="preserve">28) (La foto era sfocata porca mihai)</w:t>
        </w:r>
      </w:ins>
    </w:p>
    <w:p w:rsidR="00000000" w:rsidDel="00000000" w:rsidP="00000000" w:rsidRDefault="00000000" w:rsidRPr="00000000" w14:paraId="000001EA">
      <w:pPr>
        <w:rPr>
          <w:ins w:author="Andrea Francavilla" w:id="0" w:date="2025-02-08T14:48:41Z"/>
          <w:sz w:val="30"/>
          <w:szCs w:val="30"/>
        </w:rPr>
      </w:pPr>
      <w:ins w:author="Andrea Francavilla" w:id="0" w:date="2025-02-08T14:48:41Z">
        <w:r w:rsidDel="00000000" w:rsidR="00000000" w:rsidRPr="00000000">
          <w:rPr>
            <w:rtl w:val="0"/>
          </w:rPr>
        </w:r>
      </w:ins>
    </w:p>
    <w:p w:rsidR="00000000" w:rsidDel="00000000" w:rsidP="00000000" w:rsidRDefault="00000000" w:rsidRPr="00000000" w14:paraId="000001EB">
      <w:pPr>
        <w:rPr>
          <w:rFonts w:ascii="Arial" w:cs="Arial" w:eastAsia="Arial" w:hAnsi="Arial"/>
          <w:b w:val="0"/>
          <w:i w:val="0"/>
          <w:smallCaps w:val="0"/>
          <w:strike w:val="0"/>
          <w:color w:val="000000"/>
          <w:sz w:val="22"/>
          <w:szCs w:val="22"/>
          <w:u w:val="none"/>
          <w:shd w:fill="auto" w:val="clear"/>
          <w:vertAlign w:val="baseline"/>
          <w:rPrChange w:author="Andrea Francavilla" w:id="1" w:date="2025-02-08T14:48:41Z">
            <w:rPr>
              <w:sz w:val="30"/>
              <w:szCs w:val="30"/>
            </w:rPr>
          </w:rPrChange>
        </w:rPr>
        <w:pPrChange w:author="Andrea Francavilla" w:id="0" w:date="2025-02-08T14:48:41Z">
          <w:pPr/>
        </w:pPrChange>
      </w:pPr>
      <w:ins w:author="Andrea Francavilla" w:id="0" w:date="2025-02-08T14:48:41Z">
        <w:r w:rsidDel="00000000" w:rsidR="00000000" w:rsidRPr="00000000">
          <w:rPr>
            <w:sz w:val="30"/>
            <w:szCs w:val="30"/>
            <w:rtl w:val="0"/>
          </w:rPr>
          <w:t xml:space="preserve">29) (La foto era sfocata porca mihai)</w:t>
        </w:r>
      </w:ins>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color w:val="e69138"/>
      <w:sz w:val="32"/>
      <w:szCs w:val="32"/>
    </w:rPr>
  </w:style>
  <w:style w:type="paragraph" w:styleId="Heading3">
    <w:name w:val="heading 3"/>
    <w:basedOn w:val="Normal"/>
    <w:next w:val="Normal"/>
    <w:pPr>
      <w:keepNext w:val="1"/>
      <w:keepLines w:val="1"/>
    </w:pPr>
    <w:rPr>
      <w:color w:val="e69138"/>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